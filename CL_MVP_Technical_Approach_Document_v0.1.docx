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3641A" w14:textId="4D3B5D26" w:rsidR="007B6F35" w:rsidRPr="00050FA4" w:rsidRDefault="007B6F35" w:rsidP="00D86845">
      <w:pPr>
        <w:pStyle w:val="Title"/>
        <w:pBdr>
          <w:bottom w:val="none" w:sz="0" w:space="0" w:color="auto"/>
        </w:pBdr>
        <w:tabs>
          <w:tab w:val="left" w:pos="630"/>
          <w:tab w:val="left" w:pos="3600"/>
        </w:tabs>
        <w:spacing w:line="276" w:lineRule="auto"/>
        <w:ind w:left="720"/>
        <w:jc w:val="center"/>
        <w:rPr>
          <w:rStyle w:val="PlaceholderText"/>
          <w:rFonts w:asciiTheme="majorHAnsi" w:hAnsiTheme="majorHAnsi"/>
          <w:color w:val="auto"/>
        </w:rPr>
      </w:pPr>
    </w:p>
    <w:p w14:paraId="76C4274A" w14:textId="17A4E715" w:rsidR="00426796" w:rsidRDefault="006D198D" w:rsidP="00BD2F2D">
      <w:pPr>
        <w:pStyle w:val="Title"/>
        <w:pBdr>
          <w:bottom w:val="none" w:sz="0" w:space="0" w:color="auto"/>
        </w:pBdr>
        <w:tabs>
          <w:tab w:val="left" w:pos="630"/>
        </w:tabs>
        <w:spacing w:line="276" w:lineRule="auto"/>
        <w:ind w:left="720"/>
        <w:jc w:val="center"/>
        <w:outlineLvl w:val="0"/>
        <w:rPr>
          <w:rStyle w:val="PlaceholderText"/>
          <w:rFonts w:asciiTheme="majorHAnsi" w:hAnsiTheme="majorHAnsi"/>
          <w:color w:val="auto"/>
          <w:sz w:val="44"/>
          <w:szCs w:val="44"/>
        </w:rPr>
      </w:pPr>
      <w:r>
        <w:rPr>
          <w:rStyle w:val="PlaceholderText"/>
          <w:rFonts w:asciiTheme="majorHAnsi" w:hAnsiTheme="majorHAnsi"/>
          <w:color w:val="auto"/>
          <w:sz w:val="44"/>
          <w:szCs w:val="44"/>
        </w:rPr>
        <w:t>C</w:t>
      </w:r>
      <w:r w:rsidR="001E2877">
        <w:rPr>
          <w:rStyle w:val="PlaceholderText"/>
          <w:rFonts w:asciiTheme="majorHAnsi" w:hAnsiTheme="majorHAnsi"/>
          <w:color w:val="auto"/>
          <w:sz w:val="44"/>
          <w:szCs w:val="44"/>
        </w:rPr>
        <w:t xml:space="preserve">rew </w:t>
      </w:r>
      <w:r>
        <w:rPr>
          <w:rStyle w:val="PlaceholderText"/>
          <w:rFonts w:asciiTheme="majorHAnsi" w:hAnsiTheme="majorHAnsi"/>
          <w:color w:val="auto"/>
          <w:sz w:val="44"/>
          <w:szCs w:val="44"/>
        </w:rPr>
        <w:t>L</w:t>
      </w:r>
      <w:r w:rsidR="001E2877">
        <w:rPr>
          <w:rStyle w:val="PlaceholderText"/>
          <w:rFonts w:asciiTheme="majorHAnsi" w:hAnsiTheme="majorHAnsi"/>
          <w:color w:val="auto"/>
          <w:sz w:val="44"/>
          <w:szCs w:val="44"/>
        </w:rPr>
        <w:t>ink</w:t>
      </w:r>
      <w:r>
        <w:rPr>
          <w:rStyle w:val="PlaceholderText"/>
          <w:rFonts w:asciiTheme="majorHAnsi" w:hAnsiTheme="majorHAnsi"/>
          <w:color w:val="auto"/>
          <w:sz w:val="44"/>
          <w:szCs w:val="44"/>
        </w:rPr>
        <w:t xml:space="preserve"> MVP</w:t>
      </w:r>
    </w:p>
    <w:p w14:paraId="5E2426A9" w14:textId="499614D8" w:rsidR="00BF4D06" w:rsidRPr="00257290" w:rsidRDefault="006D198D" w:rsidP="00D86845">
      <w:pPr>
        <w:pStyle w:val="Title"/>
        <w:pBdr>
          <w:bottom w:val="none" w:sz="0" w:space="0" w:color="auto"/>
        </w:pBdr>
        <w:tabs>
          <w:tab w:val="left" w:pos="630"/>
        </w:tabs>
        <w:spacing w:line="276" w:lineRule="auto"/>
        <w:ind w:left="720"/>
        <w:jc w:val="center"/>
        <w:rPr>
          <w:rStyle w:val="PlaceholderText"/>
          <w:rFonts w:asciiTheme="majorHAnsi" w:hAnsiTheme="majorHAnsi"/>
          <w:color w:val="auto"/>
          <w:sz w:val="44"/>
          <w:szCs w:val="44"/>
        </w:rPr>
      </w:pPr>
      <w:r>
        <w:rPr>
          <w:rStyle w:val="PlaceholderText"/>
          <w:rFonts w:asciiTheme="majorHAnsi" w:hAnsiTheme="majorHAnsi"/>
          <w:color w:val="auto"/>
          <w:sz w:val="44"/>
          <w:szCs w:val="44"/>
        </w:rPr>
        <w:t xml:space="preserve">Technical </w:t>
      </w:r>
      <w:r w:rsidR="00D540B5">
        <w:rPr>
          <w:rStyle w:val="PlaceholderText"/>
          <w:rFonts w:asciiTheme="majorHAnsi" w:hAnsiTheme="majorHAnsi"/>
          <w:color w:val="auto"/>
          <w:sz w:val="44"/>
          <w:szCs w:val="44"/>
        </w:rPr>
        <w:t>Approach</w:t>
      </w:r>
      <w:r w:rsidR="00650ECA" w:rsidRPr="00257290">
        <w:rPr>
          <w:rStyle w:val="PlaceholderText"/>
          <w:rFonts w:asciiTheme="majorHAnsi" w:hAnsiTheme="majorHAnsi"/>
          <w:color w:val="auto"/>
          <w:sz w:val="44"/>
          <w:szCs w:val="44"/>
        </w:rPr>
        <w:t xml:space="preserve"> Document</w:t>
      </w:r>
    </w:p>
    <w:p w14:paraId="2BEC0713" w14:textId="711E29B5" w:rsidR="002D3587" w:rsidRPr="002D3587" w:rsidRDefault="006D198D" w:rsidP="00D86845">
      <w:pPr>
        <w:pStyle w:val="Title"/>
        <w:pBdr>
          <w:bottom w:val="none" w:sz="0" w:space="0" w:color="auto"/>
        </w:pBdr>
        <w:spacing w:line="276" w:lineRule="auto"/>
        <w:ind w:left="630"/>
        <w:jc w:val="center"/>
        <w:rPr>
          <w:rFonts w:asciiTheme="majorHAnsi" w:hAnsiTheme="majorHAnsi" w:cs="Tahoma"/>
          <w:sz w:val="24"/>
          <w:szCs w:val="28"/>
        </w:rPr>
      </w:pPr>
      <w:r>
        <w:rPr>
          <w:rFonts w:asciiTheme="majorHAnsi" w:hAnsiTheme="majorHAnsi" w:cs="Tahoma"/>
          <w:sz w:val="24"/>
          <w:szCs w:val="28"/>
        </w:rPr>
        <w:t>February</w:t>
      </w:r>
      <w:r w:rsidR="005A534F">
        <w:rPr>
          <w:rFonts w:asciiTheme="majorHAnsi" w:hAnsiTheme="majorHAnsi" w:cs="Tahoma"/>
          <w:sz w:val="24"/>
          <w:szCs w:val="28"/>
        </w:rPr>
        <w:t xml:space="preserve"> </w:t>
      </w:r>
      <w:r>
        <w:rPr>
          <w:rFonts w:asciiTheme="majorHAnsi" w:hAnsiTheme="majorHAnsi" w:cs="Tahoma"/>
          <w:sz w:val="24"/>
          <w:szCs w:val="28"/>
        </w:rPr>
        <w:t>20</w:t>
      </w:r>
      <w:r w:rsidR="00104E36">
        <w:rPr>
          <w:rFonts w:asciiTheme="majorHAnsi" w:hAnsiTheme="majorHAnsi" w:cs="Tahoma"/>
          <w:sz w:val="24"/>
          <w:szCs w:val="28"/>
        </w:rPr>
        <w:t xml:space="preserve">, </w:t>
      </w:r>
      <w:r>
        <w:rPr>
          <w:rFonts w:asciiTheme="majorHAnsi" w:hAnsiTheme="majorHAnsi" w:cs="Tahoma"/>
          <w:sz w:val="24"/>
          <w:szCs w:val="28"/>
        </w:rPr>
        <w:t>2019</w:t>
      </w:r>
      <w:r w:rsidR="002D3587">
        <w:rPr>
          <w:rFonts w:asciiTheme="majorHAnsi" w:hAnsiTheme="majorHAnsi" w:cs="Tahoma"/>
          <w:sz w:val="24"/>
          <w:szCs w:val="28"/>
        </w:rPr>
        <w:br/>
      </w:r>
      <w:r w:rsidR="001E1D8F">
        <w:rPr>
          <w:rFonts w:asciiTheme="majorHAnsi" w:hAnsiTheme="majorHAnsi" w:cs="Tahoma"/>
          <w:sz w:val="24"/>
          <w:szCs w:val="28"/>
        </w:rPr>
        <w:t>Version 0</w:t>
      </w:r>
      <w:r w:rsidR="002D3587">
        <w:rPr>
          <w:rFonts w:asciiTheme="majorHAnsi" w:hAnsiTheme="majorHAnsi" w:cs="Tahoma"/>
          <w:sz w:val="24"/>
          <w:szCs w:val="28"/>
        </w:rPr>
        <w:t>.</w:t>
      </w:r>
      <w:r>
        <w:rPr>
          <w:rFonts w:asciiTheme="majorHAnsi" w:hAnsiTheme="majorHAnsi" w:cs="Tahoma"/>
          <w:sz w:val="24"/>
          <w:szCs w:val="28"/>
        </w:rPr>
        <w:t>1</w:t>
      </w:r>
    </w:p>
    <w:p w14:paraId="18D82A0A" w14:textId="77777777" w:rsidR="002D3587" w:rsidRPr="002D3587" w:rsidRDefault="002D3587" w:rsidP="00D86845">
      <w:pPr>
        <w:sectPr w:rsidR="002D3587" w:rsidRPr="002D3587" w:rsidSect="00E134A1">
          <w:headerReference w:type="default" r:id="rId8"/>
          <w:footerReference w:type="default" r:id="rId9"/>
          <w:pgSz w:w="11906" w:h="16838" w:code="9"/>
          <w:pgMar w:top="7650" w:right="1440" w:bottom="630" w:left="1440" w:header="720" w:footer="720" w:gutter="0"/>
          <w:cols w:space="720"/>
          <w:docGrid w:linePitch="360"/>
        </w:sectPr>
      </w:pPr>
    </w:p>
    <w:p w14:paraId="37D175B5" w14:textId="77777777" w:rsidR="00357005" w:rsidRDefault="00357005" w:rsidP="00BD2F2D">
      <w:pPr>
        <w:outlineLvl w:val="0"/>
        <w:rPr>
          <w:rFonts w:asciiTheme="majorHAnsi" w:hAnsiTheme="majorHAnsi"/>
          <w:b/>
          <w:color w:val="1F497D" w:themeColor="text2"/>
          <w:sz w:val="28"/>
        </w:rPr>
      </w:pPr>
      <w:r w:rsidRPr="006A23D5">
        <w:rPr>
          <w:rFonts w:asciiTheme="majorHAnsi" w:hAnsiTheme="majorHAnsi"/>
          <w:b/>
          <w:color w:val="1F497D" w:themeColor="text2"/>
          <w:sz w:val="28"/>
        </w:rPr>
        <w:lastRenderedPageBreak/>
        <w:t>DOCUMENT CONTROL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6" w:space="0" w:color="4F81BD"/>
          <w:insideV w:val="single" w:sz="6" w:space="0" w:color="4F81BD"/>
        </w:tblBorders>
        <w:tblLook w:val="0000" w:firstRow="0" w:lastRow="0" w:firstColumn="0" w:lastColumn="0" w:noHBand="0" w:noVBand="0"/>
      </w:tblPr>
      <w:tblGrid>
        <w:gridCol w:w="1686"/>
        <w:gridCol w:w="2528"/>
        <w:gridCol w:w="1783"/>
        <w:gridCol w:w="3019"/>
      </w:tblGrid>
      <w:tr w:rsidR="00357005" w:rsidRPr="002D3587" w14:paraId="42C67112" w14:textId="77777777" w:rsidTr="007B5E5A">
        <w:trPr>
          <w:trHeight w:val="226"/>
        </w:trPr>
        <w:tc>
          <w:tcPr>
            <w:tcW w:w="935" w:type="pct"/>
            <w:shd w:val="clear" w:color="auto" w:fill="548DD4" w:themeFill="text2" w:themeFillTint="99"/>
            <w:vAlign w:val="center"/>
          </w:tcPr>
          <w:p w14:paraId="799D83CE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Prepared by</w:t>
            </w:r>
          </w:p>
        </w:tc>
        <w:tc>
          <w:tcPr>
            <w:tcW w:w="1402" w:type="pct"/>
            <w:vAlign w:val="center"/>
          </w:tcPr>
          <w:p w14:paraId="2AD67AFC" w14:textId="78E00A2F" w:rsidR="00357005" w:rsidRPr="002D3587" w:rsidRDefault="00C46B48" w:rsidP="00D86845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Dharmendra Kumar Singh</w:t>
            </w:r>
          </w:p>
        </w:tc>
        <w:tc>
          <w:tcPr>
            <w:tcW w:w="989" w:type="pct"/>
            <w:shd w:val="clear" w:color="auto" w:fill="548DD4" w:themeFill="text2" w:themeFillTint="99"/>
            <w:vAlign w:val="center"/>
          </w:tcPr>
          <w:p w14:paraId="0138E6D9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Designation</w:t>
            </w:r>
          </w:p>
        </w:tc>
        <w:tc>
          <w:tcPr>
            <w:tcW w:w="1675" w:type="pct"/>
            <w:vAlign w:val="center"/>
          </w:tcPr>
          <w:p w14:paraId="7EFCC960" w14:textId="3153C2A5" w:rsidR="00357005" w:rsidRPr="002D3587" w:rsidRDefault="00C46B48" w:rsidP="00D86845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Associate</w:t>
            </w:r>
            <w:r w:rsidR="00D540B5">
              <w:rPr>
                <w:rFonts w:cstheme="minorHAnsi"/>
                <w:szCs w:val="20"/>
              </w:rPr>
              <w:t xml:space="preserve"> Architect</w:t>
            </w:r>
          </w:p>
        </w:tc>
      </w:tr>
      <w:tr w:rsidR="00357005" w:rsidRPr="002D3587" w14:paraId="2865A25C" w14:textId="77777777" w:rsidTr="007B5E5A">
        <w:trPr>
          <w:trHeight w:val="149"/>
        </w:trPr>
        <w:tc>
          <w:tcPr>
            <w:tcW w:w="935" w:type="pct"/>
            <w:shd w:val="clear" w:color="auto" w:fill="548DD4" w:themeFill="text2" w:themeFillTint="99"/>
            <w:vAlign w:val="center"/>
          </w:tcPr>
          <w:p w14:paraId="51EC9508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1402" w:type="pct"/>
            <w:vAlign w:val="center"/>
          </w:tcPr>
          <w:p w14:paraId="7C1E3768" w14:textId="43E98296" w:rsidR="00357005" w:rsidRPr="002D3587" w:rsidRDefault="00C46B48" w:rsidP="00D86845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Feb 20, 2019</w:t>
            </w:r>
          </w:p>
        </w:tc>
        <w:tc>
          <w:tcPr>
            <w:tcW w:w="989" w:type="pct"/>
            <w:shd w:val="clear" w:color="auto" w:fill="548DD4" w:themeFill="text2" w:themeFillTint="99"/>
            <w:vAlign w:val="center"/>
          </w:tcPr>
          <w:p w14:paraId="2E409960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Signature</w:t>
            </w:r>
          </w:p>
        </w:tc>
        <w:tc>
          <w:tcPr>
            <w:tcW w:w="1675" w:type="pct"/>
            <w:vAlign w:val="center"/>
          </w:tcPr>
          <w:p w14:paraId="7F48D6CE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</w:tbl>
    <w:p w14:paraId="5E127145" w14:textId="77777777" w:rsidR="00357005" w:rsidRPr="002D3587" w:rsidRDefault="00357005" w:rsidP="00D86845">
      <w:pPr>
        <w:spacing w:after="0"/>
        <w:rPr>
          <w:rFonts w:cstheme="minorHAnsi"/>
          <w:b/>
          <w:bCs/>
          <w:color w:val="FFFFFF" w:themeColor="background1"/>
        </w:rPr>
      </w:pP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 w:firstRow="0" w:lastRow="0" w:firstColumn="0" w:lastColumn="0" w:noHBand="0" w:noVBand="0"/>
      </w:tblPr>
      <w:tblGrid>
        <w:gridCol w:w="1686"/>
        <w:gridCol w:w="2528"/>
        <w:gridCol w:w="1785"/>
        <w:gridCol w:w="3017"/>
      </w:tblGrid>
      <w:tr w:rsidR="00357005" w:rsidRPr="002D3587" w14:paraId="6F174F13" w14:textId="77777777" w:rsidTr="007B5E5A">
        <w:trPr>
          <w:trHeight w:val="208"/>
        </w:trPr>
        <w:tc>
          <w:tcPr>
            <w:tcW w:w="935" w:type="pct"/>
            <w:shd w:val="clear" w:color="auto" w:fill="548DD4" w:themeFill="text2" w:themeFillTint="99"/>
          </w:tcPr>
          <w:p w14:paraId="049059B5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Reviewed by</w:t>
            </w:r>
          </w:p>
        </w:tc>
        <w:tc>
          <w:tcPr>
            <w:tcW w:w="1402" w:type="pct"/>
          </w:tcPr>
          <w:p w14:paraId="30CE2EF9" w14:textId="4C4B5517" w:rsidR="00357005" w:rsidRPr="002D3587" w:rsidRDefault="00C46B48" w:rsidP="00D86845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Kiran Chakravarthy</w:t>
            </w:r>
          </w:p>
        </w:tc>
        <w:tc>
          <w:tcPr>
            <w:tcW w:w="990" w:type="pct"/>
            <w:shd w:val="clear" w:color="auto" w:fill="548DD4" w:themeFill="text2" w:themeFillTint="99"/>
          </w:tcPr>
          <w:p w14:paraId="70ECE577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Designation</w:t>
            </w:r>
          </w:p>
        </w:tc>
        <w:tc>
          <w:tcPr>
            <w:tcW w:w="1673" w:type="pct"/>
          </w:tcPr>
          <w:p w14:paraId="4B2BEC5B" w14:textId="6D5026AD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  <w:tr w:rsidR="00357005" w:rsidRPr="002D3587" w14:paraId="0114F08B" w14:textId="77777777" w:rsidTr="007B5E5A">
        <w:trPr>
          <w:trHeight w:val="109"/>
        </w:trPr>
        <w:tc>
          <w:tcPr>
            <w:tcW w:w="935" w:type="pct"/>
            <w:shd w:val="clear" w:color="auto" w:fill="548DD4" w:themeFill="text2" w:themeFillTint="99"/>
          </w:tcPr>
          <w:p w14:paraId="6C417AF2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1402" w:type="pct"/>
          </w:tcPr>
          <w:p w14:paraId="2716773F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990" w:type="pct"/>
            <w:shd w:val="clear" w:color="auto" w:fill="548DD4" w:themeFill="text2" w:themeFillTint="99"/>
          </w:tcPr>
          <w:p w14:paraId="23E983EE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Signature</w:t>
            </w:r>
          </w:p>
        </w:tc>
        <w:tc>
          <w:tcPr>
            <w:tcW w:w="1673" w:type="pct"/>
          </w:tcPr>
          <w:p w14:paraId="50770558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</w:tbl>
    <w:p w14:paraId="1B5CA35E" w14:textId="77777777" w:rsidR="00357005" w:rsidRPr="002D3587" w:rsidRDefault="00357005" w:rsidP="00D86845">
      <w:pPr>
        <w:spacing w:after="0"/>
        <w:rPr>
          <w:rFonts w:cstheme="minorHAnsi"/>
          <w:b/>
          <w:bCs/>
          <w:color w:val="FFFFFF" w:themeColor="background1"/>
        </w:rPr>
      </w:pPr>
    </w:p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000" w:firstRow="0" w:lastRow="0" w:firstColumn="0" w:lastColumn="0" w:noHBand="0" w:noVBand="0"/>
      </w:tblPr>
      <w:tblGrid>
        <w:gridCol w:w="1686"/>
        <w:gridCol w:w="2528"/>
        <w:gridCol w:w="1771"/>
        <w:gridCol w:w="3031"/>
      </w:tblGrid>
      <w:tr w:rsidR="00357005" w:rsidRPr="002D3587" w14:paraId="4AD0256F" w14:textId="77777777" w:rsidTr="007B5E5A">
        <w:trPr>
          <w:trHeight w:val="154"/>
        </w:trPr>
        <w:tc>
          <w:tcPr>
            <w:tcW w:w="935" w:type="pct"/>
            <w:shd w:val="clear" w:color="auto" w:fill="548DD4" w:themeFill="text2" w:themeFillTint="99"/>
          </w:tcPr>
          <w:p w14:paraId="4BF420B2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Approved by</w:t>
            </w:r>
          </w:p>
        </w:tc>
        <w:tc>
          <w:tcPr>
            <w:tcW w:w="1402" w:type="pct"/>
          </w:tcPr>
          <w:p w14:paraId="6F971FF2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982" w:type="pct"/>
            <w:shd w:val="clear" w:color="auto" w:fill="548DD4" w:themeFill="text2" w:themeFillTint="99"/>
          </w:tcPr>
          <w:p w14:paraId="13B16FD1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Designation</w:t>
            </w:r>
          </w:p>
        </w:tc>
        <w:tc>
          <w:tcPr>
            <w:tcW w:w="1681" w:type="pct"/>
          </w:tcPr>
          <w:p w14:paraId="191B63CB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  <w:tr w:rsidR="00357005" w:rsidRPr="002D3587" w14:paraId="6D2771EE" w14:textId="77777777" w:rsidTr="007B5E5A">
        <w:trPr>
          <w:trHeight w:val="73"/>
        </w:trPr>
        <w:tc>
          <w:tcPr>
            <w:tcW w:w="935" w:type="pct"/>
            <w:shd w:val="clear" w:color="auto" w:fill="548DD4" w:themeFill="text2" w:themeFillTint="99"/>
          </w:tcPr>
          <w:p w14:paraId="2E38E021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Date</w:t>
            </w:r>
          </w:p>
        </w:tc>
        <w:tc>
          <w:tcPr>
            <w:tcW w:w="1402" w:type="pct"/>
          </w:tcPr>
          <w:p w14:paraId="56FB0C6E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  <w:tc>
          <w:tcPr>
            <w:tcW w:w="982" w:type="pct"/>
            <w:shd w:val="clear" w:color="auto" w:fill="548DD4" w:themeFill="text2" w:themeFillTint="99"/>
          </w:tcPr>
          <w:p w14:paraId="7818CBDF" w14:textId="77777777" w:rsidR="00357005" w:rsidRPr="002D3587" w:rsidRDefault="00357005" w:rsidP="00D86845">
            <w:pPr>
              <w:spacing w:after="0"/>
              <w:rPr>
                <w:rFonts w:cstheme="minorHAnsi"/>
                <w:b/>
                <w:color w:val="FFFFFF" w:themeColor="background1"/>
              </w:rPr>
            </w:pPr>
            <w:r w:rsidRPr="002D3587">
              <w:rPr>
                <w:rFonts w:cstheme="minorHAnsi"/>
                <w:b/>
                <w:color w:val="FFFFFF" w:themeColor="background1"/>
              </w:rPr>
              <w:t>Signature</w:t>
            </w:r>
          </w:p>
        </w:tc>
        <w:tc>
          <w:tcPr>
            <w:tcW w:w="1681" w:type="pct"/>
          </w:tcPr>
          <w:p w14:paraId="6A522A23" w14:textId="77777777" w:rsidR="00357005" w:rsidRPr="002D3587" w:rsidRDefault="00357005" w:rsidP="00D86845">
            <w:pPr>
              <w:spacing w:after="0"/>
              <w:rPr>
                <w:rFonts w:cstheme="minorHAnsi"/>
                <w:szCs w:val="20"/>
              </w:rPr>
            </w:pPr>
          </w:p>
        </w:tc>
      </w:tr>
    </w:tbl>
    <w:p w14:paraId="1D4AA2E9" w14:textId="77777777" w:rsidR="00357005" w:rsidRPr="004D4A1F" w:rsidRDefault="00357005" w:rsidP="00D86845">
      <w:pPr>
        <w:tabs>
          <w:tab w:val="left" w:pos="664"/>
          <w:tab w:val="center" w:pos="4513"/>
        </w:tabs>
        <w:jc w:val="center"/>
        <w:rPr>
          <w:rFonts w:asciiTheme="majorHAnsi" w:hAnsiTheme="majorHAnsi"/>
          <w:b/>
          <w:color w:val="1F497D" w:themeColor="text2"/>
          <w:sz w:val="16"/>
          <w:szCs w:val="16"/>
        </w:rPr>
      </w:pPr>
    </w:p>
    <w:p w14:paraId="53588A67" w14:textId="77777777" w:rsidR="00357005" w:rsidRPr="006A23D5" w:rsidRDefault="00357005" w:rsidP="00BD2F2D">
      <w:pPr>
        <w:tabs>
          <w:tab w:val="left" w:pos="664"/>
          <w:tab w:val="center" w:pos="4513"/>
        </w:tabs>
        <w:outlineLvl w:val="0"/>
        <w:rPr>
          <w:rFonts w:asciiTheme="majorHAnsi" w:hAnsiTheme="majorHAnsi"/>
          <w:b/>
          <w:color w:val="1F497D" w:themeColor="text2"/>
          <w:sz w:val="28"/>
        </w:rPr>
      </w:pPr>
      <w:r w:rsidRPr="006A23D5">
        <w:rPr>
          <w:rFonts w:asciiTheme="majorHAnsi" w:hAnsiTheme="majorHAnsi"/>
          <w:b/>
          <w:color w:val="1F497D" w:themeColor="text2"/>
          <w:sz w:val="28"/>
        </w:rPr>
        <w:t>DOCUMENT CHANGE HISTORY</w:t>
      </w:r>
    </w:p>
    <w:tbl>
      <w:tblPr>
        <w:tblW w:w="5000" w:type="pct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 w:firstRow="0" w:lastRow="0" w:firstColumn="0" w:lastColumn="0" w:noHBand="0" w:noVBand="0"/>
      </w:tblPr>
      <w:tblGrid>
        <w:gridCol w:w="1213"/>
        <w:gridCol w:w="850"/>
        <w:gridCol w:w="868"/>
        <w:gridCol w:w="2222"/>
        <w:gridCol w:w="1349"/>
        <w:gridCol w:w="1407"/>
        <w:gridCol w:w="1107"/>
      </w:tblGrid>
      <w:tr w:rsidR="007B5E5A" w:rsidRPr="007B5E5A" w14:paraId="3A5A7E97" w14:textId="77777777" w:rsidTr="00CE6243">
        <w:trPr>
          <w:trHeight w:val="199"/>
        </w:trPr>
        <w:tc>
          <w:tcPr>
            <w:tcW w:w="673" w:type="pct"/>
            <w:shd w:val="clear" w:color="auto" w:fill="548DD4" w:themeFill="text2" w:themeFillTint="99"/>
          </w:tcPr>
          <w:p w14:paraId="06C26F62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Date</w:t>
            </w:r>
          </w:p>
        </w:tc>
        <w:tc>
          <w:tcPr>
            <w:tcW w:w="471" w:type="pct"/>
            <w:shd w:val="clear" w:color="auto" w:fill="548DD4" w:themeFill="text2" w:themeFillTint="99"/>
          </w:tcPr>
          <w:p w14:paraId="6C37AD88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Version</w:t>
            </w:r>
          </w:p>
        </w:tc>
        <w:tc>
          <w:tcPr>
            <w:tcW w:w="482" w:type="pct"/>
            <w:shd w:val="clear" w:color="auto" w:fill="548DD4" w:themeFill="text2" w:themeFillTint="99"/>
          </w:tcPr>
          <w:p w14:paraId="2F093DAF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Section</w:t>
            </w:r>
          </w:p>
        </w:tc>
        <w:tc>
          <w:tcPr>
            <w:tcW w:w="1232" w:type="pct"/>
            <w:shd w:val="clear" w:color="auto" w:fill="548DD4" w:themeFill="text2" w:themeFillTint="99"/>
          </w:tcPr>
          <w:p w14:paraId="10901F0B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 xml:space="preserve">Description </w:t>
            </w:r>
          </w:p>
        </w:tc>
        <w:tc>
          <w:tcPr>
            <w:tcW w:w="748" w:type="pct"/>
            <w:shd w:val="clear" w:color="auto" w:fill="548DD4" w:themeFill="text2" w:themeFillTint="99"/>
          </w:tcPr>
          <w:p w14:paraId="0403B2E1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Author</w:t>
            </w:r>
          </w:p>
        </w:tc>
        <w:tc>
          <w:tcPr>
            <w:tcW w:w="780" w:type="pct"/>
            <w:shd w:val="clear" w:color="auto" w:fill="548DD4" w:themeFill="text2" w:themeFillTint="99"/>
          </w:tcPr>
          <w:p w14:paraId="1CF218F7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Reviewer</w:t>
            </w:r>
          </w:p>
        </w:tc>
        <w:tc>
          <w:tcPr>
            <w:tcW w:w="614" w:type="pct"/>
            <w:shd w:val="clear" w:color="auto" w:fill="548DD4" w:themeFill="text2" w:themeFillTint="99"/>
          </w:tcPr>
          <w:p w14:paraId="0EB46A30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  <w:b/>
                <w:color w:val="FFFFFF" w:themeColor="background1"/>
              </w:rPr>
            </w:pPr>
            <w:r w:rsidRPr="007B5E5A">
              <w:rPr>
                <w:rFonts w:ascii="Calibri" w:hAnsi="Calibri" w:cs="Calibri"/>
                <w:b/>
                <w:color w:val="FFFFFF" w:themeColor="background1"/>
              </w:rPr>
              <w:t>Approver</w:t>
            </w:r>
          </w:p>
        </w:tc>
      </w:tr>
      <w:tr w:rsidR="00357005" w:rsidRPr="007B5E5A" w14:paraId="1B0CFCE9" w14:textId="77777777" w:rsidTr="00CE6243">
        <w:trPr>
          <w:trHeight w:val="217"/>
        </w:trPr>
        <w:tc>
          <w:tcPr>
            <w:tcW w:w="673" w:type="pct"/>
          </w:tcPr>
          <w:p w14:paraId="3CB747D0" w14:textId="78C2871C" w:rsidR="00357005" w:rsidRPr="00AF1D4E" w:rsidRDefault="00C46B48" w:rsidP="00D86845">
            <w:pPr>
              <w:spacing w:after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Feb 20, 2019</w:t>
            </w:r>
          </w:p>
        </w:tc>
        <w:tc>
          <w:tcPr>
            <w:tcW w:w="471" w:type="pct"/>
          </w:tcPr>
          <w:p w14:paraId="5E4AD20C" w14:textId="77777777" w:rsidR="00357005" w:rsidRPr="00AF1D4E" w:rsidRDefault="007B5E5A" w:rsidP="00D86845">
            <w:pPr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0.1</w:t>
            </w:r>
          </w:p>
        </w:tc>
        <w:tc>
          <w:tcPr>
            <w:tcW w:w="482" w:type="pct"/>
          </w:tcPr>
          <w:p w14:paraId="77690E3E" w14:textId="77777777" w:rsidR="00357005" w:rsidRPr="00AF1D4E" w:rsidRDefault="007B5E5A" w:rsidP="00D86845">
            <w:pPr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NA</w:t>
            </w:r>
          </w:p>
        </w:tc>
        <w:tc>
          <w:tcPr>
            <w:tcW w:w="1232" w:type="pct"/>
          </w:tcPr>
          <w:p w14:paraId="14545258" w14:textId="77777777" w:rsidR="00357005" w:rsidRPr="00AF1D4E" w:rsidRDefault="007B5E5A" w:rsidP="00D86845">
            <w:pPr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Created Draft</w:t>
            </w:r>
          </w:p>
        </w:tc>
        <w:tc>
          <w:tcPr>
            <w:tcW w:w="748" w:type="pct"/>
          </w:tcPr>
          <w:p w14:paraId="01E7AA27" w14:textId="21B525A9" w:rsidR="00357005" w:rsidRPr="00AF1D4E" w:rsidRDefault="00C46B48" w:rsidP="00D86845">
            <w:pPr>
              <w:spacing w:after="0"/>
              <w:rPr>
                <w:rFonts w:ascii="Calibri" w:hAnsi="Calibri" w:cs="Calibri"/>
                <w:sz w:val="22"/>
              </w:rPr>
            </w:pPr>
            <w:r>
              <w:rPr>
                <w:rFonts w:cstheme="minorHAnsi"/>
                <w:sz w:val="22"/>
              </w:rPr>
              <w:t>Dharmendra Kumar Singh</w:t>
            </w:r>
          </w:p>
        </w:tc>
        <w:tc>
          <w:tcPr>
            <w:tcW w:w="780" w:type="pct"/>
          </w:tcPr>
          <w:p w14:paraId="2F7745C7" w14:textId="6E8F7399" w:rsidR="00357005" w:rsidRPr="00AF1D4E" w:rsidRDefault="00C46B48" w:rsidP="00D86845">
            <w:pPr>
              <w:spacing w:after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Kiran Chakravarthy</w:t>
            </w:r>
          </w:p>
        </w:tc>
        <w:tc>
          <w:tcPr>
            <w:tcW w:w="614" w:type="pct"/>
          </w:tcPr>
          <w:p w14:paraId="0DBCB233" w14:textId="77777777" w:rsidR="00357005" w:rsidRPr="007B5E5A" w:rsidRDefault="00357005" w:rsidP="00D86845">
            <w:pPr>
              <w:spacing w:after="0"/>
              <w:rPr>
                <w:rFonts w:ascii="Calibri" w:hAnsi="Calibri" w:cs="Calibri"/>
              </w:rPr>
            </w:pPr>
          </w:p>
        </w:tc>
      </w:tr>
      <w:tr w:rsidR="000C78D8" w:rsidRPr="007B5E5A" w14:paraId="4BD46BD4" w14:textId="77777777" w:rsidTr="00CE6243">
        <w:trPr>
          <w:trHeight w:val="217"/>
        </w:trPr>
        <w:tc>
          <w:tcPr>
            <w:tcW w:w="673" w:type="pct"/>
          </w:tcPr>
          <w:p w14:paraId="5C4F3AD4" w14:textId="4BDE581E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471" w:type="pct"/>
          </w:tcPr>
          <w:p w14:paraId="6690BC18" w14:textId="50619D5A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482" w:type="pct"/>
          </w:tcPr>
          <w:p w14:paraId="598CBFD5" w14:textId="65AD9CB4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1232" w:type="pct"/>
          </w:tcPr>
          <w:p w14:paraId="5863C64B" w14:textId="77777777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748" w:type="pct"/>
          </w:tcPr>
          <w:p w14:paraId="06BAFFD8" w14:textId="50083387" w:rsidR="000C78D8" w:rsidRPr="00AF1D4E" w:rsidRDefault="000C78D8" w:rsidP="00D86845">
            <w:pPr>
              <w:spacing w:after="0"/>
              <w:rPr>
                <w:rFonts w:cstheme="minorHAnsi"/>
                <w:sz w:val="22"/>
              </w:rPr>
            </w:pPr>
          </w:p>
        </w:tc>
        <w:tc>
          <w:tcPr>
            <w:tcW w:w="780" w:type="pct"/>
          </w:tcPr>
          <w:p w14:paraId="4395D4CD" w14:textId="1052B576" w:rsidR="000C78D8" w:rsidRPr="00AF1D4E" w:rsidRDefault="000C78D8" w:rsidP="00D86845">
            <w:pPr>
              <w:spacing w:after="0"/>
              <w:rPr>
                <w:rFonts w:ascii="Calibri" w:hAnsi="Calibri" w:cs="Calibri"/>
                <w:sz w:val="22"/>
              </w:rPr>
            </w:pPr>
          </w:p>
        </w:tc>
        <w:tc>
          <w:tcPr>
            <w:tcW w:w="614" w:type="pct"/>
          </w:tcPr>
          <w:p w14:paraId="661196D6" w14:textId="77777777" w:rsidR="000C78D8" w:rsidRPr="007B5E5A" w:rsidRDefault="000C78D8" w:rsidP="00D86845">
            <w:pPr>
              <w:spacing w:after="0"/>
              <w:rPr>
                <w:rFonts w:ascii="Calibri" w:hAnsi="Calibri" w:cs="Calibri"/>
              </w:rPr>
            </w:pPr>
          </w:p>
        </w:tc>
      </w:tr>
    </w:tbl>
    <w:p w14:paraId="45098CEF" w14:textId="77777777" w:rsidR="00357005" w:rsidRDefault="00357005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1A707489" w14:textId="77777777" w:rsidR="00357005" w:rsidRDefault="00357005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673358B9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37DFB0D0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1B8EDBDB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52950E30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3B4E3908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42EEA978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58E837F5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5FB7AA43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240BBAA3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7103C113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3812E925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4886F201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7BFEE7BA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7D0CC2D4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6D9B2D62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7528F7DE" w14:textId="77777777" w:rsidR="00FE2A22" w:rsidRDefault="00FE2A22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3FB9F5D0" w14:textId="77777777" w:rsidR="008570DD" w:rsidRDefault="008570DD" w:rsidP="00D86845">
      <w:pPr>
        <w:jc w:val="center"/>
        <w:rPr>
          <w:rFonts w:asciiTheme="majorHAnsi" w:hAnsiTheme="majorHAnsi"/>
          <w:b/>
          <w:color w:val="1F497D" w:themeColor="text2"/>
          <w:sz w:val="28"/>
        </w:rPr>
      </w:pPr>
    </w:p>
    <w:p w14:paraId="5C17F145" w14:textId="77777777" w:rsidR="00570465" w:rsidRPr="00F46177" w:rsidRDefault="00F94C38" w:rsidP="00BD2F2D">
      <w:pPr>
        <w:jc w:val="center"/>
        <w:outlineLvl w:val="0"/>
        <w:rPr>
          <w:rFonts w:asciiTheme="majorHAnsi" w:hAnsiTheme="majorHAnsi"/>
          <w:b/>
          <w:color w:val="1F497D" w:themeColor="text2"/>
          <w:sz w:val="18"/>
        </w:rPr>
      </w:pPr>
      <w:r w:rsidRPr="00F46177">
        <w:rPr>
          <w:rFonts w:asciiTheme="majorHAnsi" w:hAnsiTheme="majorHAnsi"/>
          <w:b/>
          <w:color w:val="1F497D" w:themeColor="text2"/>
          <w:sz w:val="28"/>
        </w:rPr>
        <w:t>TABLE OF CONTENTS</w:t>
      </w:r>
    </w:p>
    <w:p w14:paraId="00BDC109" w14:textId="77777777" w:rsidR="00D10AF3" w:rsidRDefault="00257998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004E09">
        <w:fldChar w:fldCharType="begin"/>
      </w:r>
      <w:r w:rsidR="00F94C38" w:rsidRPr="00CB1F5B">
        <w:instrText xml:space="preserve"> TOC \o "1-2" </w:instrText>
      </w:r>
      <w:r w:rsidRPr="00004E09">
        <w:fldChar w:fldCharType="separate"/>
      </w:r>
      <w:r w:rsidR="00D10AF3" w:rsidRPr="00171F20">
        <w:rPr>
          <w:rFonts w:ascii="Calibri" w:hAnsi="Calibri" w:cs="Trebuchet MS"/>
          <w:noProof/>
        </w:rPr>
        <w:t>1</w:t>
      </w:r>
      <w:r w:rsidR="00D10AF3"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="00D10AF3" w:rsidRPr="00171F20">
        <w:rPr>
          <w:rFonts w:cs="Trebuchet MS"/>
          <w:noProof/>
        </w:rPr>
        <w:t>Introduction</w:t>
      </w:r>
      <w:r w:rsidR="00D10AF3">
        <w:rPr>
          <w:noProof/>
        </w:rPr>
        <w:tab/>
      </w:r>
      <w:r w:rsidR="00D10AF3">
        <w:rPr>
          <w:noProof/>
        </w:rPr>
        <w:fldChar w:fldCharType="begin"/>
      </w:r>
      <w:r w:rsidR="00D10AF3">
        <w:rPr>
          <w:noProof/>
        </w:rPr>
        <w:instrText xml:space="preserve"> PAGEREF _Toc1733581 \h </w:instrText>
      </w:r>
      <w:r w:rsidR="00D10AF3">
        <w:rPr>
          <w:noProof/>
        </w:rPr>
      </w:r>
      <w:r w:rsidR="00D10AF3">
        <w:rPr>
          <w:noProof/>
        </w:rPr>
        <w:fldChar w:fldCharType="separate"/>
      </w:r>
      <w:r w:rsidR="00D10AF3">
        <w:rPr>
          <w:noProof/>
        </w:rPr>
        <w:t>6</w:t>
      </w:r>
      <w:r w:rsidR="00D10AF3">
        <w:rPr>
          <w:noProof/>
        </w:rPr>
        <w:fldChar w:fldCharType="end"/>
      </w:r>
    </w:p>
    <w:p w14:paraId="0AA3240E" w14:textId="77777777" w:rsidR="00D10AF3" w:rsidRDefault="00D10AF3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171F20">
        <w:rPr>
          <w:rFonts w:ascii="Calibri" w:hAnsi="Calibri"/>
          <w:noProof/>
        </w:rPr>
        <w:t>2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171F20">
        <w:rPr>
          <w:rFonts w:cs="Trebuchet MS"/>
          <w:noProof/>
        </w:rPr>
        <w:t>Why Transforming?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AADFE4" w14:textId="77777777" w:rsidR="00D10AF3" w:rsidRDefault="00D10AF3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171F20">
        <w:rPr>
          <w:rFonts w:ascii="Calibri" w:hAnsi="Calibri" w:cs="Trebuchet MS"/>
          <w:noProof/>
        </w:rPr>
        <w:t>3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171F20">
        <w:rPr>
          <w:rFonts w:cs="Trebuchet MS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5BF2A6" w14:textId="77777777" w:rsidR="00D10AF3" w:rsidRDefault="00D10AF3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171F20">
        <w:rPr>
          <w:rFonts w:ascii="Calibri" w:hAnsi="Calibri"/>
          <w:noProof/>
        </w:rPr>
        <w:t>4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171F20">
        <w:rPr>
          <w:rFonts w:cs="Trebuchet MS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78B111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4.1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2DCAC5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4.2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C8A921" w14:textId="77777777" w:rsidR="00D10AF3" w:rsidRDefault="00D10AF3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171F20">
        <w:rPr>
          <w:rFonts w:ascii="Calibri" w:hAnsi="Calibri" w:cs="Trebuchet MS"/>
          <w:noProof/>
        </w:rPr>
        <w:t>5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171F20">
        <w:rPr>
          <w:rFonts w:cs="Trebuchet MS"/>
          <w:noProof/>
        </w:rPr>
        <w:t>Architectural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0D2E5A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5.1</w:t>
      </w:r>
      <w:r>
        <w:rPr>
          <w:rFonts w:asciiTheme="minorHAnsi" w:hAnsiTheme="minorHAnsi" w:cstheme="minorBidi"/>
          <w:noProof/>
        </w:rPr>
        <w:tab/>
      </w:r>
      <w:r w:rsidRPr="00171F20">
        <w:rPr>
          <w:noProof/>
          <w:lang w:val="en-IN"/>
        </w:rPr>
        <w:t>Proposed technical architecture – ATPI application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8B82AF4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5.2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Proposed functional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C54C0EF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5.3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Technical – Functional relationship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7A790C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5.4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Component level Technical – Functional relationship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82B4AD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5.5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Frontend (Angular)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C5A193A" w14:textId="6F6A8795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5.6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Customer Process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786B1BF" w14:textId="64E05A4F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5.7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Agent Process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DA089" w14:textId="77777777" w:rsidR="00D10AF3" w:rsidRDefault="00D10AF3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171F20">
        <w:rPr>
          <w:rFonts w:ascii="Calibri" w:hAnsi="Calibri" w:cs="Trebuchet MS"/>
          <w:noProof/>
        </w:rPr>
        <w:t>6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171F20">
        <w:rPr>
          <w:rFonts w:cs="Trebuchet MS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E491CC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6.1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Scope of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B9F368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6.2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Assumption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2BBD4BD" w14:textId="77777777" w:rsidR="00D10AF3" w:rsidRDefault="00D10AF3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171F20">
        <w:rPr>
          <w:rFonts w:ascii="Calibri" w:hAnsi="Calibri"/>
          <w:noProof/>
        </w:rPr>
        <w:t>7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>
        <w:rPr>
          <w:noProof/>
        </w:rPr>
        <w:t>Proposed Technology Stack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DD4F85" w14:textId="77777777" w:rsidR="00D10AF3" w:rsidRDefault="00D10AF3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171F20">
        <w:rPr>
          <w:rFonts w:ascii="Calibri" w:hAnsi="Calibri"/>
          <w:noProof/>
        </w:rPr>
        <w:t>8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>
        <w:rPr>
          <w:noProof/>
        </w:rPr>
        <w:t>Development 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7407AA1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8.1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Front End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FAD601B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8.2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Middleware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94CE21F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8.3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Backend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58B91E8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8.4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Source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695888" w14:textId="77777777" w:rsidR="00D10AF3" w:rsidRDefault="00D10AF3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171F20">
        <w:rPr>
          <w:rFonts w:ascii="Calibri" w:hAnsi="Calibri" w:cs="Trebuchet MS"/>
          <w:noProof/>
        </w:rPr>
        <w:t>9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171F20">
        <w:rPr>
          <w:rFonts w:cs="Trebuchet MS"/>
          <w:noProof/>
        </w:rPr>
        <w:t>Non Functional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2763EC8" w14:textId="77777777" w:rsidR="00D10AF3" w:rsidRDefault="00D10AF3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171F20">
        <w:rPr>
          <w:rFonts w:ascii="Calibri" w:hAnsi="Calibri" w:cs="Trebuchet MS"/>
          <w:noProof/>
        </w:rPr>
        <w:t>10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171F20">
        <w:rPr>
          <w:rFonts w:cs="Trebuchet MS"/>
          <w:noProof/>
        </w:rPr>
        <w:t>Pre-requisites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D5375A5" w14:textId="77777777" w:rsidR="00D10AF3" w:rsidRDefault="00D10AF3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171F20">
        <w:rPr>
          <w:rFonts w:ascii="Calibri" w:hAnsi="Calibri"/>
          <w:noProof/>
        </w:rPr>
        <w:t>11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>
        <w:rPr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D4FF80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11.1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75AB30F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11.2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Authorization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D940CF6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11.3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Customer - Landing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3C1E9ED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11.4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Agent - Landing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137D12F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11.5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Customer – Raise Travel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560D8BC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11.6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Customer – Approve Travel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6763E9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11.7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Agent – Search Travel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C70C3A6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11.8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Agent – Submit Travel 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D0EA7A0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11.9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Notification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6416365" w14:textId="77777777" w:rsidR="00D10AF3" w:rsidRDefault="00D10AF3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171F20">
        <w:rPr>
          <w:rFonts w:ascii="Calibri" w:hAnsi="Calibri" w:cs="Trebuchet MS"/>
          <w:noProof/>
        </w:rPr>
        <w:t>12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171F20">
        <w:rPr>
          <w:rFonts w:cs="Trebuchet MS"/>
          <w:noProof/>
        </w:rPr>
        <w:t>Third party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58ECAFF" w14:textId="77777777" w:rsidR="00D10AF3" w:rsidRDefault="00D10AF3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171F20">
        <w:rPr>
          <w:rFonts w:ascii="Calibri" w:hAnsi="Calibri"/>
          <w:noProof/>
        </w:rPr>
        <w:lastRenderedPageBreak/>
        <w:t>13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171F20">
        <w:rPr>
          <w:rFonts w:cs="Trebuchet MS"/>
          <w:noProof/>
        </w:rPr>
        <w:t>Risks, Constraints, Limitations &amp;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20E600C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13.1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C8763CF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i/>
          <w:noProof/>
          <w:color w:val="4F81BD"/>
        </w:rPr>
        <w:t>13.2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10CBF90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i/>
          <w:noProof/>
          <w:color w:val="4F81BD"/>
        </w:rPr>
        <w:t>13.3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Limitations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11DB61B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13.4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BDFE586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13.5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7753CF7" w14:textId="77777777" w:rsidR="00D10AF3" w:rsidRDefault="00D10AF3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171F20">
        <w:rPr>
          <w:rFonts w:ascii="Calibri" w:hAnsi="Calibri"/>
          <w:noProof/>
        </w:rPr>
        <w:t>14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171F20">
        <w:rPr>
          <w:rFonts w:cs="Trebuchet MS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7B0B02A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14.1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Project Standards and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0630C55" w14:textId="77777777" w:rsidR="00D10AF3" w:rsidRDefault="00D10AF3">
      <w:pPr>
        <w:pStyle w:val="TOC2"/>
        <w:rPr>
          <w:rFonts w:asciiTheme="minorHAnsi" w:hAnsiTheme="minorHAnsi" w:cstheme="minorBidi"/>
          <w:noProof/>
        </w:rPr>
      </w:pPr>
      <w:r w:rsidRPr="00171F20">
        <w:rPr>
          <w:rFonts w:ascii="Cambria" w:hAnsi="Cambria" w:cs="Cambria"/>
          <w:noProof/>
          <w:color w:val="4F81BD"/>
        </w:rPr>
        <w:t>14.2</w:t>
      </w:r>
      <w:r>
        <w:rPr>
          <w:rFonts w:asciiTheme="minorHAnsi" w:hAnsiTheme="minorHAnsi" w:cstheme="minorBidi"/>
          <w:noProof/>
        </w:rPr>
        <w:tab/>
      </w:r>
      <w:r>
        <w:rPr>
          <w:noProof/>
        </w:rPr>
        <w:t>Development</w:t>
      </w:r>
      <w:r w:rsidRPr="00171F20">
        <w:rPr>
          <w:rFonts w:eastAsia="Batang"/>
          <w:noProof/>
        </w:rPr>
        <w:t xml:space="preserve"> Environment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2DCE0E3" w14:textId="77777777" w:rsidR="00D10AF3" w:rsidRDefault="00D10AF3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171F20">
        <w:rPr>
          <w:rFonts w:ascii="Calibri" w:hAnsi="Calibri" w:cs="Trebuchet MS"/>
          <w:noProof/>
        </w:rPr>
        <w:t>15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171F20">
        <w:rPr>
          <w:rFonts w:cs="Trebuchet MS"/>
          <w:noProof/>
        </w:rPr>
        <w:t>Packaging and Installation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EAC2D4B" w14:textId="77777777" w:rsidR="00D10AF3" w:rsidRDefault="00D10AF3">
      <w:pPr>
        <w:pStyle w:val="TOC1"/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</w:pPr>
      <w:r w:rsidRPr="00171F20">
        <w:rPr>
          <w:rFonts w:ascii="Calibri" w:eastAsia="Trebuchet MS" w:hAnsi="Calibri" w:cs="Trebuchet MS"/>
          <w:noProof/>
        </w:rPr>
        <w:t>16</w:t>
      </w:r>
      <w:r>
        <w:rPr>
          <w:rFonts w:asciiTheme="minorHAnsi" w:hAnsiTheme="minorHAnsi" w:cstheme="minorBidi"/>
          <w:b w:val="0"/>
          <w:noProof/>
          <w:color w:val="auto"/>
          <w:sz w:val="22"/>
          <w:szCs w:val="22"/>
        </w:rPr>
        <w:tab/>
      </w:r>
      <w:r w:rsidRPr="00171F20">
        <w:rPr>
          <w:rFonts w:cs="Trebuchet MS"/>
          <w:noProof/>
        </w:rPr>
        <w:t>Supplementary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_Toc1733627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19B303E" w14:textId="77777777" w:rsidR="00F94C38" w:rsidRPr="00004E09" w:rsidRDefault="00257998" w:rsidP="00D86845">
      <w:pPr>
        <w:tabs>
          <w:tab w:val="center" w:pos="4680"/>
        </w:tabs>
        <w:rPr>
          <w:sz w:val="18"/>
        </w:rPr>
      </w:pPr>
      <w:r w:rsidRPr="00004E09">
        <w:rPr>
          <w:sz w:val="14"/>
        </w:rPr>
        <w:fldChar w:fldCharType="end"/>
      </w:r>
      <w:r w:rsidR="00F94C38" w:rsidRPr="00004E09">
        <w:rPr>
          <w:sz w:val="18"/>
        </w:rPr>
        <w:br w:type="page"/>
      </w:r>
    </w:p>
    <w:p w14:paraId="0996751F" w14:textId="77777777" w:rsidR="00A1175C" w:rsidRDefault="00A1175C" w:rsidP="00BD2F2D">
      <w:pPr>
        <w:pStyle w:val="Heading1"/>
        <w:pageBreakBefore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0" w:name="_Toc514762896"/>
      <w:bookmarkStart w:id="1" w:name="_Toc1733581"/>
      <w:r w:rsidRPr="0071675C">
        <w:rPr>
          <w:rFonts w:cs="Trebuchet MS"/>
        </w:rPr>
        <w:lastRenderedPageBreak/>
        <w:t>Introduction</w:t>
      </w:r>
      <w:bookmarkEnd w:id="0"/>
      <w:bookmarkEnd w:id="1"/>
    </w:p>
    <w:p w14:paraId="61460D73" w14:textId="77777777" w:rsidR="00C26DBD" w:rsidRPr="00A5546E" w:rsidRDefault="00C26DBD" w:rsidP="00A5546E">
      <w:pPr>
        <w:pStyle w:val="NormalWeb"/>
        <w:spacing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ATPI </w:t>
      </w:r>
      <w:proofErr w:type="spellStart"/>
      <w:r w:rsidRPr="00A5546E">
        <w:rPr>
          <w:rFonts w:ascii="Calibri" w:hAnsi="Calibri" w:cs="Calibri"/>
          <w:color w:val="000000"/>
          <w:lang w:val="en"/>
        </w:rPr>
        <w:t>CrewLink</w:t>
      </w:r>
      <w:proofErr w:type="spellEnd"/>
      <w:r w:rsidRPr="00A5546E">
        <w:rPr>
          <w:rFonts w:ascii="Calibri" w:hAnsi="Calibri" w:cs="Calibri"/>
          <w:color w:val="000000"/>
          <w:lang w:val="en"/>
        </w:rPr>
        <w:t xml:space="preserve">™ is a travel workflow management tool, specifically designed for the international Shipping and Energy industries. ATPI </w:t>
      </w:r>
      <w:proofErr w:type="spellStart"/>
      <w:r w:rsidRPr="00A5546E">
        <w:rPr>
          <w:rFonts w:ascii="Calibri" w:hAnsi="Calibri" w:cs="Calibri"/>
          <w:color w:val="000000"/>
          <w:lang w:val="en"/>
        </w:rPr>
        <w:t>CrewLink</w:t>
      </w:r>
      <w:proofErr w:type="spellEnd"/>
      <w:r w:rsidRPr="00A5546E">
        <w:rPr>
          <w:rFonts w:ascii="Calibri" w:hAnsi="Calibri" w:cs="Calibri"/>
          <w:color w:val="000000"/>
          <w:lang w:val="en"/>
        </w:rPr>
        <w:t>™ will integrate with internal or third-party crew management tools and enables you to manage the entire travel life cycle from scheduling, via travel management to reporting. All in one global platform.</w:t>
      </w:r>
    </w:p>
    <w:p w14:paraId="577ED549" w14:textId="6CDC43FC" w:rsidR="00C26DBD" w:rsidRPr="00A5546E" w:rsidRDefault="00C26DBD" w:rsidP="00A5546E">
      <w:pPr>
        <w:pStyle w:val="NormalWeb"/>
        <w:spacing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Using ATPI </w:t>
      </w:r>
      <w:proofErr w:type="spellStart"/>
      <w:r w:rsidRPr="00A5546E">
        <w:rPr>
          <w:rFonts w:ascii="Calibri" w:hAnsi="Calibri" w:cs="Calibri"/>
          <w:color w:val="000000"/>
          <w:lang w:val="en"/>
        </w:rPr>
        <w:t>CrewLink</w:t>
      </w:r>
      <w:proofErr w:type="spellEnd"/>
      <w:r w:rsidRPr="00A5546E">
        <w:rPr>
          <w:rFonts w:ascii="Calibri" w:hAnsi="Calibri" w:cs="Calibri"/>
          <w:color w:val="000000"/>
          <w:lang w:val="en"/>
        </w:rPr>
        <w:t xml:space="preserve">™ leads to better control, greater process compliance and </w:t>
      </w:r>
      <w:proofErr w:type="spellStart"/>
      <w:r w:rsidRPr="00A5546E">
        <w:rPr>
          <w:rFonts w:ascii="Calibri" w:hAnsi="Calibri" w:cs="Calibri"/>
          <w:color w:val="000000"/>
          <w:lang w:val="en"/>
        </w:rPr>
        <w:t>optimised</w:t>
      </w:r>
      <w:proofErr w:type="spellEnd"/>
      <w:r w:rsidRPr="00A5546E">
        <w:rPr>
          <w:rFonts w:ascii="Calibri" w:hAnsi="Calibri" w:cs="Calibri"/>
          <w:color w:val="000000"/>
          <w:lang w:val="en"/>
        </w:rPr>
        <w:t xml:space="preserve"> </w:t>
      </w:r>
      <w:r w:rsidR="00A5546E" w:rsidRPr="00A5546E">
        <w:rPr>
          <w:rFonts w:ascii="Calibri" w:hAnsi="Calibri" w:cs="Calibri"/>
          <w:color w:val="000000"/>
          <w:lang w:val="en"/>
        </w:rPr>
        <w:t>traveler</w:t>
      </w:r>
      <w:r w:rsidRPr="00A5546E">
        <w:rPr>
          <w:rFonts w:ascii="Calibri" w:hAnsi="Calibri" w:cs="Calibri"/>
          <w:color w:val="000000"/>
          <w:lang w:val="en"/>
        </w:rPr>
        <w:t xml:space="preserve"> safety. With incremental cost savings as a result.</w:t>
      </w:r>
    </w:p>
    <w:p w14:paraId="37C92990" w14:textId="6F67B79C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Operational efficiencies around </w:t>
      </w:r>
      <w:r w:rsidR="00A5546E" w:rsidRPr="00A5546E">
        <w:rPr>
          <w:rFonts w:ascii="Calibri" w:hAnsi="Calibri" w:cs="Calibri"/>
          <w:color w:val="000000"/>
          <w:lang w:val="en"/>
        </w:rPr>
        <w:t>labor</w:t>
      </w:r>
      <w:r w:rsidRPr="00A5546E">
        <w:rPr>
          <w:rFonts w:ascii="Calibri" w:hAnsi="Calibri" w:cs="Calibri"/>
          <w:color w:val="000000"/>
          <w:lang w:val="en"/>
        </w:rPr>
        <w:t xml:space="preserve"> intensive, manual processes and double work</w:t>
      </w:r>
    </w:p>
    <w:p w14:paraId="3B4C3D33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Cost efficiencies by eliminating disparity of systems and enhanced quality control</w:t>
      </w:r>
    </w:p>
    <w:p w14:paraId="76D496BB" w14:textId="2953B231" w:rsidR="00C26DBD" w:rsidRP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Optimized</w:t>
      </w:r>
      <w:r w:rsidR="00C26DBD" w:rsidRPr="00A5546E">
        <w:rPr>
          <w:rFonts w:ascii="Calibri" w:hAnsi="Calibri" w:cs="Calibri"/>
          <w:color w:val="000000"/>
          <w:lang w:val="en"/>
        </w:rPr>
        <w:t xml:space="preserve"> travel policy compliance</w:t>
      </w:r>
    </w:p>
    <w:p w14:paraId="54A76F88" w14:textId="778C662B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Visibility of crew or </w:t>
      </w:r>
      <w:r w:rsidR="00A5546E" w:rsidRPr="00A5546E">
        <w:rPr>
          <w:rFonts w:ascii="Calibri" w:hAnsi="Calibri" w:cs="Calibri"/>
          <w:color w:val="000000"/>
          <w:lang w:val="en"/>
        </w:rPr>
        <w:t>traveler</w:t>
      </w:r>
      <w:r w:rsidRPr="00A5546E">
        <w:rPr>
          <w:rFonts w:ascii="Calibri" w:hAnsi="Calibri" w:cs="Calibri"/>
          <w:color w:val="000000"/>
          <w:lang w:val="en"/>
        </w:rPr>
        <w:t xml:space="preserve"> whereabouts and risk control</w:t>
      </w:r>
    </w:p>
    <w:p w14:paraId="366E87F4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Transparency of total cost of travel and opportunity for savings</w:t>
      </w:r>
    </w:p>
    <w:p w14:paraId="4962636C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Improved forecasting capabilities</w:t>
      </w:r>
    </w:p>
    <w:p w14:paraId="5E8D0085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Streamlined communications</w:t>
      </w:r>
    </w:p>
    <w:p w14:paraId="6259E9CC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Consolidation of multiple (3rd party) systems in one single global platform</w:t>
      </w:r>
    </w:p>
    <w:p w14:paraId="2E6B1E23" w14:textId="77777777" w:rsidR="00C26DBD" w:rsidRPr="00A5546E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Automated sourcing of the lowest fare available in the market in accordance with travel policy</w:t>
      </w:r>
    </w:p>
    <w:p w14:paraId="5E6FF530" w14:textId="77777777" w:rsidR="00C26DBD" w:rsidRDefault="00C26DBD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Automated search for the highest possible airline seat availability</w:t>
      </w:r>
    </w:p>
    <w:p w14:paraId="5994C7D1" w14:textId="2CBC966C" w:rsidR="007D6E4E" w:rsidRDefault="007D6E4E" w:rsidP="00BE0C6B">
      <w:pPr>
        <w:pStyle w:val="Heading1"/>
        <w:pageBreakBefore/>
        <w:numPr>
          <w:ilvl w:val="0"/>
          <w:numId w:val="7"/>
        </w:numPr>
        <w:suppressAutoHyphens/>
        <w:spacing w:before="480" w:after="0" w:line="276" w:lineRule="auto"/>
      </w:pPr>
      <w:bookmarkStart w:id="2" w:name="_Toc1733582"/>
      <w:r w:rsidRPr="006850BC">
        <w:rPr>
          <w:rFonts w:cs="Trebuchet MS"/>
        </w:rPr>
        <w:lastRenderedPageBreak/>
        <w:t>Why Transforming?</w:t>
      </w:r>
      <w:bookmarkEnd w:id="2"/>
    </w:p>
    <w:p w14:paraId="3BC28620" w14:textId="11D14C5B" w:rsidR="007D6E4E" w:rsidRPr="00952B7D" w:rsidRDefault="007D6E4E" w:rsidP="007D6E4E">
      <w:pPr>
        <w:rPr>
          <w:rFonts w:ascii="Calibri" w:hAnsi="Calibri" w:cs="Calibri"/>
          <w:color w:val="000000"/>
          <w:sz w:val="24"/>
          <w:szCs w:val="24"/>
          <w:lang w:val="en"/>
        </w:rPr>
      </w:pPr>
      <w:r w:rsidRPr="00952B7D">
        <w:rPr>
          <w:rFonts w:ascii="Calibri" w:hAnsi="Calibri" w:cs="Calibri"/>
          <w:color w:val="000000"/>
          <w:sz w:val="24"/>
          <w:szCs w:val="24"/>
          <w:lang w:val="en"/>
        </w:rPr>
        <w:t>Please find some major issues which leads to transform the existing CL to new Technology stack.</w:t>
      </w:r>
    </w:p>
    <w:p w14:paraId="4BC3CE62" w14:textId="4FAA85AA" w:rsidR="007D6E4E" w:rsidRPr="00952B7D" w:rsidRDefault="007D6E4E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Ticke</w:t>
      </w:r>
      <w:r w:rsidR="00952B7D" w:rsidRPr="00952B7D">
        <w:rPr>
          <w:rFonts w:ascii="Calibri" w:hAnsi="Calibri" w:cs="Calibri"/>
          <w:color w:val="000000"/>
          <w:lang w:val="en"/>
        </w:rPr>
        <w:t>t Window  </w:t>
      </w:r>
    </w:p>
    <w:p w14:paraId="31D171A6" w14:textId="156F5152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 xml:space="preserve">Sync issues, Sometimes </w:t>
      </w:r>
      <w:proofErr w:type="spellStart"/>
      <w:r w:rsidRPr="00952B7D">
        <w:rPr>
          <w:rFonts w:ascii="Calibri" w:hAnsi="Calibri" w:cs="Calibri"/>
          <w:color w:val="000000"/>
          <w:lang w:val="en"/>
        </w:rPr>
        <w:t>CrewLink</w:t>
      </w:r>
      <w:proofErr w:type="spellEnd"/>
      <w:r w:rsidRPr="00952B7D">
        <w:rPr>
          <w:rFonts w:ascii="Calibri" w:hAnsi="Calibri" w:cs="Calibri"/>
          <w:color w:val="000000"/>
          <w:lang w:val="en"/>
        </w:rPr>
        <w:t xml:space="preserve"> is completely</w:t>
      </w:r>
      <w:r w:rsidR="002414FF" w:rsidRPr="00952B7D">
        <w:rPr>
          <w:rFonts w:ascii="Calibri" w:hAnsi="Calibri" w:cs="Calibri"/>
          <w:color w:val="000000"/>
          <w:lang w:val="en"/>
        </w:rPr>
        <w:t> down</w:t>
      </w:r>
      <w:r w:rsidRPr="00952B7D">
        <w:rPr>
          <w:rFonts w:ascii="Calibri" w:hAnsi="Calibri" w:cs="Calibri"/>
          <w:color w:val="000000"/>
          <w:lang w:val="en"/>
        </w:rPr>
        <w:t>.</w:t>
      </w:r>
    </w:p>
    <w:p w14:paraId="4B01C44C" w14:textId="27E10361" w:rsidR="007D6E4E" w:rsidRPr="007D6E4E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eastAsia="Times New Roman"/>
          <w:color w:val="000000"/>
        </w:rPr>
      </w:pPr>
      <w:r w:rsidRPr="00952B7D">
        <w:rPr>
          <w:rFonts w:ascii="Calibri" w:hAnsi="Calibri" w:cs="Calibri"/>
          <w:color w:val="000000"/>
          <w:lang w:val="en"/>
        </w:rPr>
        <w:t>Synchronization calls while creating the PNR’s by using the auto &amp; manual bookings</w:t>
      </w:r>
    </w:p>
    <w:p w14:paraId="1DD46D08" w14:textId="5BD6A738" w:rsidR="007D6E4E" w:rsidRPr="00952B7D" w:rsidRDefault="007D6E4E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Email alerts issues</w:t>
      </w:r>
    </w:p>
    <w:p w14:paraId="79678214" w14:textId="63BB1E2D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Booking alerts, E- Ticket alerts, General alerts, group email alerts</w:t>
      </w:r>
    </w:p>
    <w:p w14:paraId="12F61F9F" w14:textId="47A8382D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Work flow process issues</w:t>
      </w:r>
    </w:p>
    <w:p w14:paraId="0727CF09" w14:textId="1C818B9A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Sometimes status are not changed appropriate,</w:t>
      </w:r>
    </w:p>
    <w:p w14:paraId="1D3E4F8F" w14:textId="30D55D6D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When user has 1PNR,2Quotes, and when customer approves PNR the Quotes are not moving into the Reject status for flight and hotel bookings</w:t>
      </w:r>
    </w:p>
    <w:p w14:paraId="7A7ED8C4" w14:textId="1667B087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Search issues</w:t>
      </w:r>
    </w:p>
    <w:p w14:paraId="6F4EE3C4" w14:textId="046DE735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Search button is not working properly on travel Request booking page.</w:t>
      </w:r>
    </w:p>
    <w:p w14:paraId="4084CD1D" w14:textId="074B901C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 Search response is very slow under travel request search booking page</w:t>
      </w:r>
    </w:p>
    <w:p w14:paraId="41BDB591" w14:textId="642A8726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 xml:space="preserve"> Improper search </w:t>
      </w:r>
      <w:proofErr w:type="gramStart"/>
      <w:r w:rsidRPr="00952B7D">
        <w:rPr>
          <w:rFonts w:ascii="Calibri" w:hAnsi="Calibri" w:cs="Calibri"/>
          <w:color w:val="000000"/>
          <w:lang w:val="en"/>
        </w:rPr>
        <w:t>results :</w:t>
      </w:r>
      <w:proofErr w:type="gramEnd"/>
      <w:r w:rsidRPr="00952B7D">
        <w:rPr>
          <w:rFonts w:ascii="Calibri" w:hAnsi="Calibri" w:cs="Calibri"/>
          <w:color w:val="000000"/>
          <w:lang w:val="en"/>
        </w:rPr>
        <w:t xml:space="preserve"> When user clicks on search button under travel request page, Travel request is directly getting opened instead of producing exact search result.</w:t>
      </w:r>
    </w:p>
    <w:p w14:paraId="25EB41F6" w14:textId="4E8FB36A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In Advanced search, while adding existing passengers: Advanced search link is not working.</w:t>
      </w:r>
    </w:p>
    <w:p w14:paraId="4D4E3C61" w14:textId="4CD8B098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Login issues</w:t>
      </w:r>
    </w:p>
    <w:p w14:paraId="4D6F300D" w14:textId="6A7067D3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Login page loading is taking more than expected time</w:t>
      </w:r>
    </w:p>
    <w:p w14:paraId="3D934242" w14:textId="5FCDCB92" w:rsidR="007D6E4E" w:rsidRPr="00952B7D" w:rsidRDefault="007D6E4E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 xml:space="preserve">Performance issues in </w:t>
      </w:r>
      <w:r w:rsidR="00952B7D" w:rsidRPr="00952B7D">
        <w:rPr>
          <w:rFonts w:ascii="Calibri" w:hAnsi="Calibri" w:cs="Calibri"/>
          <w:color w:val="000000"/>
          <w:lang w:val="en"/>
        </w:rPr>
        <w:t>all the pages</w:t>
      </w:r>
    </w:p>
    <w:p w14:paraId="5561A828" w14:textId="7078BFE8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 Page loading issues in almost all the web pages, Page refreshing is very slow and error pop-up displays</w:t>
      </w:r>
    </w:p>
    <w:p w14:paraId="1E7CD9A1" w14:textId="63671CB1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Page redirection errors: When user clicks on Customer Region/When user selects Customer region from dropdown in customer setup&gt;Getting HTTP status 500 Error</w:t>
      </w:r>
    </w:p>
    <w:p w14:paraId="36B5B9D3" w14:textId="05C4A46C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lastRenderedPageBreak/>
        <w:t> Page renderings on big bookings</w:t>
      </w:r>
    </w:p>
    <w:p w14:paraId="74A6A04D" w14:textId="3BC733CE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Compatibility issues</w:t>
      </w:r>
    </w:p>
    <w:p w14:paraId="3760A335" w14:textId="1120D006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 Drop down navigation links are overlapping on main navigation,</w:t>
      </w:r>
    </w:p>
    <w:p w14:paraId="1161FE33" w14:textId="056F15A0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Alignment issues</w:t>
      </w:r>
    </w:p>
    <w:p w14:paraId="7761AB1D" w14:textId="3906EC4A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Filed box is not aligned properly for “Journey Type” filed in Flight – Itinerary Details section.</w:t>
      </w:r>
    </w:p>
    <w:p w14:paraId="78EE6766" w14:textId="5B7874A2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Validation issue</w:t>
      </w:r>
    </w:p>
    <w:p w14:paraId="6D01BB99" w14:textId="19196E8D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 xml:space="preserve">While TR booking, change the customer name and try to click on “Proceed to Booking”, pop-up is displaying with Manual Mod or Semi Auto Mode, after clicking on   manual mode, it is displaying error </w:t>
      </w:r>
      <w:proofErr w:type="spellStart"/>
      <w:r w:rsidRPr="00952B7D">
        <w:rPr>
          <w:rFonts w:ascii="Calibri" w:hAnsi="Calibri" w:cs="Calibri"/>
          <w:color w:val="000000"/>
          <w:lang w:val="en"/>
        </w:rPr>
        <w:t>i.e</w:t>
      </w:r>
      <w:proofErr w:type="spellEnd"/>
      <w:r w:rsidRPr="00952B7D">
        <w:rPr>
          <w:rFonts w:ascii="Calibri" w:hAnsi="Calibri" w:cs="Calibri"/>
          <w:color w:val="000000"/>
          <w:lang w:val="en"/>
        </w:rPr>
        <w:t>, mandatory fields to be filled.</w:t>
      </w:r>
    </w:p>
    <w:p w14:paraId="7686CD0C" w14:textId="73FB6B59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Actual error: Pop-up is opening to select the mode to booking</w:t>
      </w:r>
    </w:p>
    <w:p w14:paraId="2C7537ED" w14:textId="59A39797" w:rsidR="007D6E4E" w:rsidRPr="00952B7D" w:rsidRDefault="007D6E4E" w:rsidP="00952B7D">
      <w:pPr>
        <w:pStyle w:val="NormalWeb"/>
        <w:numPr>
          <w:ilvl w:val="0"/>
          <w:numId w:val="154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Expected Error: Without filling the mandatory fields in the screen, it should not open the pop-up for booking mode (Without giving last name, proceed to booking pop-up is displayed)</w:t>
      </w:r>
    </w:p>
    <w:p w14:paraId="27EF4E99" w14:textId="46AEFF8F" w:rsidR="007D6E4E" w:rsidRPr="00952B7D" w:rsidRDefault="00952B7D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Improper error messages</w:t>
      </w:r>
    </w:p>
    <w:p w14:paraId="7E857C65" w14:textId="12DB0D94" w:rsidR="007D6E4E" w:rsidRPr="00952B7D" w:rsidRDefault="007D6E4E" w:rsidP="001C7392">
      <w:pPr>
        <w:pStyle w:val="NormalWeb"/>
        <w:numPr>
          <w:ilvl w:val="0"/>
          <w:numId w:val="154"/>
        </w:numPr>
        <w:shd w:val="clear" w:color="auto" w:fill="FFFFFF"/>
        <w:spacing w:before="100" w:beforeAutospacing="1" w:after="0" w:line="240" w:lineRule="auto"/>
        <w:rPr>
          <w:rFonts w:eastAsia="Times New Roman"/>
          <w:color w:val="000000"/>
        </w:rPr>
      </w:pPr>
      <w:r w:rsidRPr="00952B7D">
        <w:rPr>
          <w:rFonts w:ascii="Calibri" w:hAnsi="Calibri" w:cs="Calibri"/>
          <w:color w:val="000000"/>
          <w:lang w:val="en"/>
        </w:rPr>
        <w:t>Error Description for the errors found is not provided in all the pages.</w:t>
      </w:r>
      <w:r w:rsidRPr="00952B7D">
        <w:rPr>
          <w:rFonts w:ascii="Calibri" w:eastAsia="Times New Roman" w:hAnsi="Calibri" w:cs="Calibri"/>
          <w:color w:val="1F497D"/>
          <w:sz w:val="22"/>
        </w:rPr>
        <w:t> </w:t>
      </w:r>
    </w:p>
    <w:p w14:paraId="62023C4E" w14:textId="77777777" w:rsidR="007D6E4E" w:rsidRPr="007D6E4E" w:rsidRDefault="007D6E4E" w:rsidP="007D6E4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7D6E4E">
        <w:rPr>
          <w:rFonts w:ascii="Calibri" w:eastAsia="Times New Roman" w:hAnsi="Calibri" w:cs="Calibri"/>
          <w:color w:val="1F497D"/>
          <w:sz w:val="22"/>
        </w:rPr>
        <w:t> </w:t>
      </w:r>
    </w:p>
    <w:p w14:paraId="774739D7" w14:textId="5F95102B" w:rsidR="007D6E4E" w:rsidRPr="00952B7D" w:rsidRDefault="007D6E4E" w:rsidP="00C809A7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Issues with the loading the pages- Hanging the system </w:t>
      </w:r>
    </w:p>
    <w:p w14:paraId="7529F22F" w14:textId="7A87E880" w:rsidR="007D6E4E" w:rsidRPr="00952B7D" w:rsidRDefault="007D6E4E" w:rsidP="00683327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Map &amp; Calendar view issues for the rig booking </w:t>
      </w:r>
    </w:p>
    <w:p w14:paraId="6BB20F09" w14:textId="09B84051" w:rsidR="007D6E4E" w:rsidRPr="00952B7D" w:rsidRDefault="007D6E4E" w:rsidP="005E420F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No spinners are rendering in the application. </w:t>
      </w:r>
    </w:p>
    <w:p w14:paraId="4404BFF2" w14:textId="1C6A8FCE" w:rsidR="007D6E4E" w:rsidRPr="00952B7D" w:rsidRDefault="007D6E4E" w:rsidP="0076354B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Menu item issues </w:t>
      </w:r>
    </w:p>
    <w:p w14:paraId="0544784A" w14:textId="4B5AB16F" w:rsidR="007D6E4E" w:rsidRPr="00952B7D" w:rsidRDefault="007D6E4E" w:rsidP="00952B7D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952B7D">
        <w:rPr>
          <w:rFonts w:ascii="Calibri" w:hAnsi="Calibri" w:cs="Calibri"/>
          <w:color w:val="000000"/>
          <w:lang w:val="en"/>
        </w:rPr>
        <w:t>No significance place</w:t>
      </w:r>
      <w:r w:rsidR="00952B7D" w:rsidRPr="00952B7D">
        <w:rPr>
          <w:rFonts w:ascii="Calibri" w:hAnsi="Calibri" w:cs="Calibri"/>
          <w:color w:val="000000"/>
          <w:lang w:val="en"/>
        </w:rPr>
        <w:t> for</w:t>
      </w:r>
      <w:r w:rsidRPr="00952B7D">
        <w:rPr>
          <w:rFonts w:ascii="Calibri" w:hAnsi="Calibri" w:cs="Calibri"/>
          <w:color w:val="000000"/>
          <w:lang w:val="en"/>
        </w:rPr>
        <w:t xml:space="preserve"> </w:t>
      </w:r>
      <w:r w:rsidR="00952B7D" w:rsidRPr="00952B7D">
        <w:rPr>
          <w:rFonts w:ascii="Calibri" w:hAnsi="Calibri" w:cs="Calibri"/>
          <w:color w:val="000000"/>
          <w:lang w:val="en"/>
        </w:rPr>
        <w:t>enhancements,</w:t>
      </w:r>
      <w:r w:rsidRPr="00952B7D">
        <w:rPr>
          <w:rFonts w:ascii="Calibri" w:hAnsi="Calibri" w:cs="Calibri"/>
          <w:color w:val="000000"/>
          <w:lang w:val="en"/>
        </w:rPr>
        <w:t xml:space="preserve"> </w:t>
      </w:r>
      <w:r w:rsidR="00952B7D" w:rsidRPr="00952B7D">
        <w:rPr>
          <w:rFonts w:ascii="Calibri" w:hAnsi="Calibri" w:cs="Calibri"/>
          <w:color w:val="000000"/>
          <w:lang w:val="en"/>
        </w:rPr>
        <w:t>same</w:t>
      </w:r>
      <w:r w:rsidRPr="00952B7D">
        <w:rPr>
          <w:rFonts w:ascii="Calibri" w:hAnsi="Calibri" w:cs="Calibri"/>
          <w:color w:val="000000"/>
          <w:lang w:val="en"/>
        </w:rPr>
        <w:t xml:space="preserve"> enhancements are here and there example email configurations</w:t>
      </w:r>
    </w:p>
    <w:p w14:paraId="2EC76C66" w14:textId="77777777" w:rsidR="007D6E4E" w:rsidRPr="007D6E4E" w:rsidRDefault="007D6E4E" w:rsidP="007D6E4E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7D6E4E">
        <w:rPr>
          <w:rFonts w:ascii="Calibri" w:eastAsia="Times New Roman" w:hAnsi="Calibri" w:cs="Calibri"/>
          <w:b/>
          <w:bCs/>
          <w:color w:val="1F497D"/>
          <w:sz w:val="22"/>
        </w:rPr>
        <w:t> </w:t>
      </w:r>
    </w:p>
    <w:p w14:paraId="30A0545D" w14:textId="77777777" w:rsidR="007D6E4E" w:rsidRPr="007D6E4E" w:rsidRDefault="007D6E4E" w:rsidP="007D6E4E"/>
    <w:p w14:paraId="7A0B1CD7" w14:textId="77777777" w:rsidR="007D6E4E" w:rsidRPr="00A5546E" w:rsidRDefault="007D6E4E" w:rsidP="007D6E4E">
      <w:pPr>
        <w:pStyle w:val="NormalWeb"/>
        <w:spacing w:before="100" w:beforeAutospacing="1" w:after="115"/>
        <w:rPr>
          <w:rFonts w:ascii="Calibri" w:hAnsi="Calibri" w:cs="Calibri"/>
          <w:color w:val="000000"/>
          <w:lang w:val="en"/>
        </w:rPr>
      </w:pPr>
    </w:p>
    <w:p w14:paraId="4DD61F4A" w14:textId="77777777" w:rsidR="00C26DBD" w:rsidRPr="00C26DBD" w:rsidRDefault="00C26DBD" w:rsidP="00C26DBD"/>
    <w:p w14:paraId="50DC8C8F" w14:textId="77777777" w:rsidR="00A5546E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3" w:name="_Toc514762897"/>
      <w:bookmarkStart w:id="4" w:name="_Toc1733583"/>
      <w:r w:rsidRPr="0071675C">
        <w:rPr>
          <w:rFonts w:cs="Trebuchet MS"/>
        </w:rPr>
        <w:t>Purpose</w:t>
      </w:r>
      <w:bookmarkEnd w:id="3"/>
      <w:bookmarkEnd w:id="4"/>
    </w:p>
    <w:p w14:paraId="54FD0BF0" w14:textId="54811C22" w:rsidR="00A5546E" w:rsidRDefault="00A5546E" w:rsidP="00A5546E">
      <w:pPr>
        <w:pStyle w:val="NormalWeb"/>
        <w:spacing w:after="115"/>
        <w:rPr>
          <w:rFonts w:eastAsia="Times New Roman"/>
        </w:rPr>
      </w:pPr>
      <w:r>
        <w:rPr>
          <w:rFonts w:ascii="Calibri" w:hAnsi="Calibri" w:cs="Calibri"/>
          <w:color w:val="000000"/>
          <w:lang w:val="en"/>
        </w:rPr>
        <w:t>With successful transformation of ATPI application, below things are required to achieve</w:t>
      </w:r>
    </w:p>
    <w:p w14:paraId="0ABFE443" w14:textId="6F46A926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lastRenderedPageBreak/>
        <w:t>Optimize the existing operations to present better user interface</w:t>
      </w:r>
    </w:p>
    <w:p w14:paraId="7EA499AE" w14:textId="339F6729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>Sort and organize the core functions in a well manner to increase user’s journey towards the application</w:t>
      </w:r>
    </w:p>
    <w:p w14:paraId="0BA8A306" w14:textId="77777777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Establish the flexibility across the functions within the page rather prompting for new tabs. </w:t>
      </w:r>
    </w:p>
    <w:p w14:paraId="5F82C590" w14:textId="77777777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>Provide better product support and information to customers</w:t>
      </w:r>
    </w:p>
    <w:p w14:paraId="36E221D8" w14:textId="77777777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</w:pPr>
      <w:r>
        <w:rPr>
          <w:rFonts w:ascii="Calibri" w:hAnsi="Calibri" w:cs="Calibri"/>
          <w:color w:val="000000"/>
          <w:lang w:val="en"/>
        </w:rPr>
        <w:t>Presents different interfaces as per roles</w:t>
      </w:r>
    </w:p>
    <w:p w14:paraId="1C3930F7" w14:textId="0B4BB9C2" w:rsidR="00A5546E" w:rsidRDefault="00A5546E" w:rsidP="00A5546E">
      <w:pPr>
        <w:pStyle w:val="NormalWeb"/>
        <w:numPr>
          <w:ilvl w:val="0"/>
          <w:numId w:val="148"/>
        </w:numPr>
        <w:spacing w:before="100" w:beforeAutospacing="1" w:after="115"/>
      </w:pPr>
      <w:r>
        <w:rPr>
          <w:rFonts w:ascii="Calibri" w:hAnsi="Calibri" w:cs="Calibri"/>
          <w:color w:val="000000"/>
          <w:lang w:val="en"/>
        </w:rPr>
        <w:t>Equip the system with new enhancements where ever required to boost up the process and increase responsiveness across all modules</w:t>
      </w:r>
    </w:p>
    <w:p w14:paraId="591830DF" w14:textId="77777777" w:rsidR="00A5546E" w:rsidRDefault="00A5546E" w:rsidP="00A5546E">
      <w:pPr>
        <w:pStyle w:val="NormalWeb"/>
        <w:keepNext/>
        <w:spacing w:after="0"/>
        <w:rPr>
          <w:lang w:val="en"/>
        </w:rPr>
      </w:pPr>
      <w:r>
        <w:rPr>
          <w:rFonts w:ascii="Calibri" w:hAnsi="Calibri" w:cs="Calibri"/>
          <w:b/>
          <w:bCs/>
          <w:color w:val="4F81BD"/>
          <w:lang w:val="en"/>
        </w:rPr>
        <w:t>Objectives</w:t>
      </w:r>
    </w:p>
    <w:p w14:paraId="1017BD3F" w14:textId="77777777" w:rsidR="00A5546E" w:rsidRDefault="00A5546E" w:rsidP="00A5546E">
      <w:pPr>
        <w:pStyle w:val="NormalWeb"/>
        <w:spacing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>The key objectives for the website redesign project is to</w:t>
      </w:r>
    </w:p>
    <w:p w14:paraId="79C3D261" w14:textId="0E2091B6" w:rsidR="00A5546E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>Systemize the application by concerning the business projections and needs in all areas.</w:t>
      </w:r>
    </w:p>
    <w:p w14:paraId="686AD1CA" w14:textId="7C46F399" w:rsidR="00A5546E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Improve search functions and optimize the responsiveness. </w:t>
      </w:r>
    </w:p>
    <w:p w14:paraId="64FF2AA4" w14:textId="77777777" w:rsidR="00A5546E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Increase/Reduce the flows of process between components, and stream line the forms by abolishing duplicates </w:t>
      </w:r>
    </w:p>
    <w:p w14:paraId="2C13C3E0" w14:textId="77777777" w:rsidR="00A5546E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Propose sample designs of “to-be” implementations. </w:t>
      </w:r>
    </w:p>
    <w:p w14:paraId="0D4E2A3E" w14:textId="77777777" w:rsidR="00A5546E" w:rsidRDefault="00A5546E" w:rsidP="00A5546E">
      <w:pPr>
        <w:pStyle w:val="NormalWeb"/>
        <w:keepNext/>
        <w:spacing w:after="0"/>
        <w:rPr>
          <w:lang w:val="en"/>
        </w:rPr>
      </w:pPr>
      <w:r>
        <w:rPr>
          <w:rFonts w:ascii="Calibri" w:hAnsi="Calibri" w:cs="Calibri"/>
          <w:b/>
          <w:bCs/>
          <w:color w:val="4F81BD"/>
          <w:lang w:val="en"/>
        </w:rPr>
        <w:t>Target Users</w:t>
      </w:r>
    </w:p>
    <w:p w14:paraId="0AB7330A" w14:textId="77777777" w:rsidR="00A5546E" w:rsidRPr="00A5546E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>Agents</w:t>
      </w:r>
    </w:p>
    <w:p w14:paraId="608E4537" w14:textId="488F3762" w:rsidR="00AF1D4E" w:rsidRPr="0071675C" w:rsidRDefault="00A5546E" w:rsidP="00A5546E">
      <w:pPr>
        <w:pStyle w:val="NormalWeb"/>
        <w:numPr>
          <w:ilvl w:val="0"/>
          <w:numId w:val="149"/>
        </w:numPr>
        <w:spacing w:before="100" w:beforeAutospacing="1" w:after="115"/>
        <w:rPr>
          <w:rFonts w:ascii="Cambria" w:hAnsi="Cambria" w:cs="Trebuchet MS"/>
        </w:rPr>
      </w:pPr>
      <w:r>
        <w:rPr>
          <w:rFonts w:ascii="Calibri" w:hAnsi="Calibri" w:cs="Calibri"/>
          <w:color w:val="000000"/>
          <w:lang w:val="en"/>
        </w:rPr>
        <w:t>Customers</w:t>
      </w:r>
    </w:p>
    <w:p w14:paraId="4D024AE9" w14:textId="77777777" w:rsidR="00A1175C" w:rsidRPr="00716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</w:pPr>
      <w:bookmarkStart w:id="5" w:name="_Toc514762898"/>
      <w:bookmarkStart w:id="6" w:name="_Toc1733584"/>
      <w:r w:rsidRPr="0071675C">
        <w:rPr>
          <w:rFonts w:cs="Trebuchet MS"/>
        </w:rPr>
        <w:t>Definitions, Acronyms and Abbreviations</w:t>
      </w:r>
      <w:bookmarkEnd w:id="5"/>
      <w:bookmarkEnd w:id="6"/>
    </w:p>
    <w:p w14:paraId="6C00B71E" w14:textId="77777777" w:rsidR="00A1175C" w:rsidRPr="0071675C" w:rsidRDefault="00A1175C" w:rsidP="00D86845">
      <w:pPr>
        <w:pStyle w:val="Heading2"/>
        <w:rPr>
          <w:rFonts w:cs="Trebuchet MS"/>
        </w:rPr>
      </w:pPr>
      <w:bookmarkStart w:id="7" w:name="_Toc514762899"/>
      <w:bookmarkStart w:id="8" w:name="_Toc1733585"/>
      <w:r w:rsidRPr="0071675C">
        <w:t>Definitions</w:t>
      </w:r>
      <w:bookmarkEnd w:id="7"/>
      <w:bookmarkEnd w:id="8"/>
    </w:p>
    <w:tbl>
      <w:tblPr>
        <w:tblW w:w="5000" w:type="pct"/>
        <w:tblLook w:val="0000" w:firstRow="0" w:lastRow="0" w:firstColumn="0" w:lastColumn="0" w:noHBand="0" w:noVBand="0"/>
      </w:tblPr>
      <w:tblGrid>
        <w:gridCol w:w="4508"/>
        <w:gridCol w:w="4508"/>
      </w:tblGrid>
      <w:tr w:rsidR="00D540B5" w:rsidRPr="00D540B5" w14:paraId="58A2E91C" w14:textId="77777777" w:rsidTr="00D540B5">
        <w:trPr>
          <w:trHeight w:val="269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noWrap/>
            <w:tcMar>
              <w:left w:w="115" w:type="dxa"/>
              <w:right w:w="115" w:type="dxa"/>
            </w:tcMar>
          </w:tcPr>
          <w:p w14:paraId="727DD801" w14:textId="77777777" w:rsidR="00A1175C" w:rsidRPr="00D540B5" w:rsidRDefault="00A1175C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 w:rsidRPr="00D540B5">
              <w:rPr>
                <w:rFonts w:ascii="Cambria" w:hAnsi="Cambria" w:cs="Trebuchet MS"/>
                <w:b/>
                <w:color w:val="FFFFFF" w:themeColor="background1"/>
              </w:rPr>
              <w:t>Terms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noWrap/>
            <w:tcMar>
              <w:left w:w="115" w:type="dxa"/>
              <w:right w:w="115" w:type="dxa"/>
            </w:tcMar>
          </w:tcPr>
          <w:p w14:paraId="60D4A3F5" w14:textId="77777777" w:rsidR="00A1175C" w:rsidRPr="00D540B5" w:rsidRDefault="00A1175C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 w:rsidRPr="00D540B5">
              <w:rPr>
                <w:rFonts w:ascii="Cambria" w:hAnsi="Cambria" w:cs="Trebuchet MS"/>
                <w:b/>
                <w:color w:val="FFFFFF" w:themeColor="background1"/>
              </w:rPr>
              <w:t>Definition</w:t>
            </w:r>
          </w:p>
        </w:tc>
      </w:tr>
      <w:tr w:rsidR="00A1175C" w:rsidRPr="0071675C" w14:paraId="4CDEFCEC" w14:textId="77777777" w:rsidTr="00D540B5">
        <w:trPr>
          <w:trHeight w:val="109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14:paraId="7CD5C1B7" w14:textId="77777777" w:rsidR="00A1175C" w:rsidRPr="0071675C" w:rsidRDefault="00A1175C" w:rsidP="00D86845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14:paraId="2F7594EC" w14:textId="77777777" w:rsidR="00A1175C" w:rsidRPr="0071675C" w:rsidRDefault="00A1175C" w:rsidP="00D86845">
            <w:pPr>
              <w:spacing w:after="0"/>
              <w:rPr>
                <w:rFonts w:ascii="Cambria" w:hAnsi="Cambria"/>
              </w:rPr>
            </w:pPr>
          </w:p>
        </w:tc>
      </w:tr>
      <w:tr w:rsidR="00A1175C" w:rsidRPr="0071675C" w14:paraId="0499A120" w14:textId="77777777" w:rsidTr="00D540B5">
        <w:trPr>
          <w:trHeight w:val="109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14:paraId="2199C5C0" w14:textId="77777777" w:rsidR="00A1175C" w:rsidRPr="0071675C" w:rsidRDefault="00A1175C" w:rsidP="00D86845">
            <w:pPr>
              <w:spacing w:after="0"/>
              <w:rPr>
                <w:rFonts w:ascii="Cambria" w:hAnsi="Cambria"/>
              </w:rPr>
            </w:pP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left w:w="115" w:type="dxa"/>
              <w:right w:w="115" w:type="dxa"/>
            </w:tcMar>
          </w:tcPr>
          <w:p w14:paraId="23440C53" w14:textId="77777777" w:rsidR="00A1175C" w:rsidRPr="0071675C" w:rsidRDefault="00A1175C" w:rsidP="00D86845">
            <w:pPr>
              <w:spacing w:after="0"/>
              <w:rPr>
                <w:rFonts w:ascii="Cambria" w:hAnsi="Cambria"/>
              </w:rPr>
            </w:pPr>
          </w:p>
        </w:tc>
      </w:tr>
    </w:tbl>
    <w:p w14:paraId="14C6FB5B" w14:textId="77777777" w:rsidR="00A1175C" w:rsidRPr="0071675C" w:rsidRDefault="00A1175C" w:rsidP="00D86845">
      <w:pPr>
        <w:pStyle w:val="Heading2"/>
        <w:rPr>
          <w:rFonts w:cs="Trebuchet MS"/>
        </w:rPr>
      </w:pPr>
      <w:bookmarkStart w:id="9" w:name="_Toc514762900"/>
      <w:bookmarkStart w:id="10" w:name="_Toc1733586"/>
      <w:r w:rsidRPr="0071675C">
        <w:t>Acronyms</w:t>
      </w:r>
      <w:bookmarkEnd w:id="9"/>
      <w:r w:rsidR="00D07EB0">
        <w:t xml:space="preserve"> and Abbreviations</w:t>
      </w:r>
      <w:bookmarkEnd w:id="10"/>
    </w:p>
    <w:tbl>
      <w:tblPr>
        <w:tblW w:w="5000" w:type="pct"/>
        <w:tblLook w:val="0000" w:firstRow="0" w:lastRow="0" w:firstColumn="0" w:lastColumn="0" w:noHBand="0" w:noVBand="0"/>
      </w:tblPr>
      <w:tblGrid>
        <w:gridCol w:w="4503"/>
        <w:gridCol w:w="4513"/>
      </w:tblGrid>
      <w:tr w:rsidR="00D540B5" w:rsidRPr="00D540B5" w14:paraId="13775615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30A58469" w14:textId="77777777" w:rsidR="00A1175C" w:rsidRPr="00D540B5" w:rsidRDefault="00A1175C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 w:rsidRPr="00D540B5">
              <w:rPr>
                <w:rFonts w:ascii="Cambria" w:hAnsi="Cambria" w:cs="Trebuchet MS"/>
                <w:b/>
                <w:color w:val="FFFFFF" w:themeColor="background1"/>
              </w:rPr>
              <w:t>Acronym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58D58C61" w14:textId="77777777" w:rsidR="00A1175C" w:rsidRPr="00D540B5" w:rsidRDefault="00A1175C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 w:rsidRPr="00D540B5">
              <w:rPr>
                <w:rFonts w:ascii="Cambria" w:hAnsi="Cambria" w:cs="Trebuchet MS"/>
                <w:b/>
                <w:color w:val="FFFFFF" w:themeColor="background1"/>
              </w:rPr>
              <w:t>Meaning</w:t>
            </w:r>
          </w:p>
        </w:tc>
      </w:tr>
      <w:tr w:rsidR="00A1175C" w:rsidRPr="0071675C" w14:paraId="42C9453D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E2C3C" w14:textId="77777777" w:rsidR="00A1175C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AD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3D402" w14:textId="77777777" w:rsidR="00A1175C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Active Directory</w:t>
            </w:r>
          </w:p>
        </w:tc>
      </w:tr>
      <w:tr w:rsidR="00D07EB0" w:rsidRPr="0071675C" w14:paraId="44FEE09E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72204F" w14:textId="77777777" w:rsidR="00D07EB0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API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E46CC" w14:textId="77777777" w:rsidR="00D07EB0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Application Programming Interface</w:t>
            </w:r>
          </w:p>
        </w:tc>
      </w:tr>
      <w:tr w:rsidR="00D07EB0" w:rsidRPr="0071675C" w14:paraId="763E3764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FBE571" w14:textId="77777777" w:rsidR="00D07EB0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CDN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DE3EF" w14:textId="77777777" w:rsidR="00D07EB0" w:rsidRPr="00AF1D4E" w:rsidRDefault="00D07EB0" w:rsidP="00D86845">
            <w:pPr>
              <w:snapToGrid w:val="0"/>
              <w:spacing w:after="0"/>
              <w:rPr>
                <w:rFonts w:ascii="Calibri" w:hAnsi="Calibri" w:cs="Calibri"/>
                <w:sz w:val="22"/>
              </w:rPr>
            </w:pPr>
            <w:r w:rsidRPr="00AF1D4E">
              <w:rPr>
                <w:rFonts w:ascii="Calibri" w:hAnsi="Calibri" w:cs="Calibri"/>
                <w:sz w:val="22"/>
              </w:rPr>
              <w:t>Content Delivery Network</w:t>
            </w:r>
          </w:p>
        </w:tc>
      </w:tr>
      <w:tr w:rsidR="00D07EB0" w:rsidRPr="0071675C" w14:paraId="0B59B7DE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DFEE64" w14:textId="2277DE30" w:rsidR="00D07EB0" w:rsidRDefault="000B1C97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UX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93DEE" w14:textId="6B93982C" w:rsidR="00D07EB0" w:rsidRDefault="000B1C97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Experience</w:t>
            </w:r>
          </w:p>
        </w:tc>
      </w:tr>
      <w:tr w:rsidR="00D07EB0" w:rsidRPr="0071675C" w14:paraId="61D0F2B1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F826A" w14:textId="1841CDCB" w:rsidR="00D07EB0" w:rsidRDefault="000B1C97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AC9E9" w14:textId="2F809753" w:rsidR="00D07EB0" w:rsidRDefault="000B1C97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Interface</w:t>
            </w:r>
          </w:p>
        </w:tc>
      </w:tr>
      <w:tr w:rsidR="00AB296B" w:rsidRPr="0071675C" w14:paraId="40626AF0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3DA95" w14:textId="412016F2" w:rsidR="00AB296B" w:rsidRDefault="005E3D02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GDS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533D5" w14:textId="0A54800C" w:rsidR="00AB296B" w:rsidRDefault="005E3D02" w:rsidP="00D86845">
            <w:pPr>
              <w:snapToGrid w:val="0"/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Global Distribution System</w:t>
            </w:r>
          </w:p>
        </w:tc>
      </w:tr>
      <w:tr w:rsidR="007D6E4E" w:rsidRPr="0071675C" w14:paraId="45694851" w14:textId="77777777" w:rsidTr="00D540B5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12350" w14:textId="0CBD9603" w:rsidR="007D6E4E" w:rsidRDefault="00875902" w:rsidP="00D86845">
            <w:pPr>
              <w:snapToGrid w:val="0"/>
              <w:spacing w:after="0"/>
              <w:rPr>
                <w:rFonts w:ascii="Cambria" w:hAnsi="Cambria"/>
              </w:rPr>
            </w:pPr>
            <w:ins w:id="11" w:author="Dharmendra Kumar Singh" w:date="2019-02-22T13:03:00Z">
              <w:r>
                <w:rPr>
                  <w:rFonts w:ascii="Cambria" w:hAnsi="Cambria"/>
                </w:rPr>
                <w:t>CL</w:t>
              </w:r>
            </w:ins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4B324" w14:textId="0332FA5E" w:rsidR="007D6E4E" w:rsidRDefault="00875902" w:rsidP="00D86845">
            <w:pPr>
              <w:snapToGrid w:val="0"/>
              <w:spacing w:after="0"/>
              <w:rPr>
                <w:rFonts w:ascii="Cambria" w:hAnsi="Cambria"/>
              </w:rPr>
            </w:pPr>
            <w:ins w:id="12" w:author="Dharmendra Kumar Singh" w:date="2019-02-22T13:03:00Z">
              <w:r>
                <w:rPr>
                  <w:rFonts w:ascii="Cambria" w:hAnsi="Cambria"/>
                </w:rPr>
                <w:t>Crew Link</w:t>
              </w:r>
            </w:ins>
          </w:p>
        </w:tc>
      </w:tr>
    </w:tbl>
    <w:p w14:paraId="27FB64AB" w14:textId="77777777" w:rsidR="00A1175C" w:rsidRDefault="00A1175C" w:rsidP="00D86845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13" w:name="_Toc514762902"/>
      <w:bookmarkStart w:id="14" w:name="_Toc1733587"/>
      <w:r w:rsidRPr="0071675C">
        <w:rPr>
          <w:rFonts w:cs="Trebuchet MS"/>
        </w:rPr>
        <w:lastRenderedPageBreak/>
        <w:t>Architectural Representation</w:t>
      </w:r>
      <w:bookmarkEnd w:id="13"/>
      <w:bookmarkEnd w:id="14"/>
    </w:p>
    <w:p w14:paraId="7FF401BA" w14:textId="77777777" w:rsidR="007D6E4E" w:rsidRPr="007D6E4E" w:rsidRDefault="007D6E4E" w:rsidP="007D6E4E"/>
    <w:p w14:paraId="31EB1C33" w14:textId="38E049F6" w:rsidR="00E164F4" w:rsidRDefault="00E164F4" w:rsidP="0040399D">
      <w:pPr>
        <w:pStyle w:val="Heading2"/>
      </w:pPr>
      <w:bookmarkStart w:id="15" w:name="_Toc1733588"/>
      <w:r w:rsidRPr="009163B6">
        <w:rPr>
          <w:lang w:val="en-IN"/>
        </w:rPr>
        <w:t>Proposed technical architecture – ATPI application framework</w:t>
      </w:r>
      <w:bookmarkEnd w:id="15"/>
    </w:p>
    <w:p w14:paraId="23A599BC" w14:textId="23078688" w:rsidR="00E164F4" w:rsidRPr="00E164F4" w:rsidRDefault="00E164F4" w:rsidP="00E164F4">
      <w:r>
        <w:rPr>
          <w:noProof/>
        </w:rPr>
        <w:drawing>
          <wp:inline distT="0" distB="0" distL="0" distR="0" wp14:anchorId="72C0E2F3" wp14:editId="4CD41CDD">
            <wp:extent cx="5731510" cy="2581910"/>
            <wp:effectExtent l="0" t="0" r="254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1EF9" w14:textId="442F0822" w:rsidR="00A15B3D" w:rsidRDefault="00E164F4" w:rsidP="007D6E4E">
      <w:pPr>
        <w:pStyle w:val="Heading2"/>
      </w:pPr>
      <w:bookmarkStart w:id="16" w:name="_Toc514762903"/>
      <w:bookmarkStart w:id="17" w:name="_Toc1733589"/>
      <w:r>
        <w:t>Proposed functional</w:t>
      </w:r>
      <w:r w:rsidR="00A1175C" w:rsidRPr="00D540B5">
        <w:t xml:space="preserve"> Architecture</w:t>
      </w:r>
      <w:bookmarkEnd w:id="16"/>
      <w:bookmarkEnd w:id="17"/>
    </w:p>
    <w:p w14:paraId="5B57D458" w14:textId="5E1F5102" w:rsidR="00E164F4" w:rsidRDefault="00E164F4" w:rsidP="00E164F4">
      <w:r>
        <w:rPr>
          <w:noProof/>
        </w:rPr>
        <w:drawing>
          <wp:inline distT="0" distB="0" distL="0" distR="0" wp14:anchorId="7273A984" wp14:editId="680C0815">
            <wp:extent cx="5731510" cy="2681605"/>
            <wp:effectExtent l="0" t="0" r="2540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7B3B" w14:textId="77777777" w:rsidR="00E164F4" w:rsidRDefault="00E164F4" w:rsidP="00E164F4"/>
    <w:p w14:paraId="4F60D109" w14:textId="55A5048E" w:rsidR="00E164F4" w:rsidRDefault="00E164F4" w:rsidP="00E164F4">
      <w:pPr>
        <w:pStyle w:val="Heading2"/>
      </w:pPr>
      <w:bookmarkStart w:id="18" w:name="_Toc1733590"/>
      <w:r w:rsidRPr="00E164F4">
        <w:t>Technical – Functional relationship</w:t>
      </w:r>
      <w:bookmarkEnd w:id="18"/>
    </w:p>
    <w:p w14:paraId="0B261784" w14:textId="77777777" w:rsidR="00E164F4" w:rsidRDefault="00E164F4" w:rsidP="00E164F4"/>
    <w:p w14:paraId="30F07CEE" w14:textId="77777777" w:rsidR="00E164F4" w:rsidRDefault="00E164F4" w:rsidP="00E164F4"/>
    <w:p w14:paraId="4513789F" w14:textId="77777777" w:rsidR="00E164F4" w:rsidRDefault="00E164F4" w:rsidP="00E164F4"/>
    <w:p w14:paraId="170741EF" w14:textId="694C4C50" w:rsidR="00E164F4" w:rsidRDefault="00E164F4" w:rsidP="00E164F4">
      <w:r>
        <w:rPr>
          <w:noProof/>
        </w:rPr>
        <w:lastRenderedPageBreak/>
        <w:drawing>
          <wp:inline distT="0" distB="0" distL="0" distR="0" wp14:anchorId="2F188184" wp14:editId="6E691B3D">
            <wp:extent cx="5731510" cy="308927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14A6" w14:textId="18485390" w:rsidR="00766EE2" w:rsidRDefault="00766EE2" w:rsidP="003C276B">
      <w:pPr>
        <w:pStyle w:val="Heading2"/>
      </w:pPr>
      <w:bookmarkStart w:id="19" w:name="_Toc1733591"/>
      <w:r w:rsidRPr="00766EE2">
        <w:t>Component level Technical – Functional relationship</w:t>
      </w:r>
      <w:bookmarkEnd w:id="19"/>
    </w:p>
    <w:p w14:paraId="0B29F95A" w14:textId="5DE94664" w:rsidR="00766EE2" w:rsidRDefault="00766EE2" w:rsidP="00E164F4">
      <w:r>
        <w:rPr>
          <w:noProof/>
        </w:rPr>
        <w:drawing>
          <wp:inline distT="0" distB="0" distL="0" distR="0" wp14:anchorId="593E467D" wp14:editId="79F15750">
            <wp:extent cx="5731510" cy="2799080"/>
            <wp:effectExtent l="0" t="0" r="254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6827" w14:textId="77777777" w:rsidR="00675BE9" w:rsidRDefault="00675BE9" w:rsidP="00E164F4"/>
    <w:p w14:paraId="29D73B77" w14:textId="77777777" w:rsidR="00675BE9" w:rsidRDefault="00675BE9" w:rsidP="00E164F4"/>
    <w:p w14:paraId="4A03C15E" w14:textId="77777777" w:rsidR="00675BE9" w:rsidRDefault="00675BE9" w:rsidP="00E164F4"/>
    <w:p w14:paraId="1DB5FDDD" w14:textId="69BDF0A9" w:rsidR="00675BE9" w:rsidRDefault="00675BE9" w:rsidP="00675BE9">
      <w:pPr>
        <w:pStyle w:val="Heading2"/>
      </w:pPr>
      <w:bookmarkStart w:id="20" w:name="_Toc1733592"/>
      <w:r>
        <w:t>Frontend (Angular) Architecture</w:t>
      </w:r>
      <w:bookmarkEnd w:id="20"/>
    </w:p>
    <w:p w14:paraId="47399CE2" w14:textId="77777777" w:rsidR="00675BE9" w:rsidRPr="00675BE9" w:rsidRDefault="00675BE9">
      <w:pPr>
        <w:pPrChange w:id="21" w:author="Dharmendra Kumar Singh" w:date="2019-02-22T13:09:00Z">
          <w:pPr>
            <w:pStyle w:val="Heading2"/>
          </w:pPr>
        </w:pPrChange>
      </w:pPr>
    </w:p>
    <w:p w14:paraId="36F71375" w14:textId="0EA221B2" w:rsidR="00675BE9" w:rsidRPr="00E164F4" w:rsidRDefault="00E44F8F" w:rsidP="00E164F4">
      <w:r>
        <w:rPr>
          <w:noProof/>
        </w:rPr>
        <w:lastRenderedPageBreak/>
        <w:drawing>
          <wp:inline distT="0" distB="0" distL="0" distR="0" wp14:anchorId="7CF351BF" wp14:editId="1109C8C9">
            <wp:extent cx="5731510" cy="5899785"/>
            <wp:effectExtent l="0" t="0" r="2540" b="571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AngularDesig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F368" w14:textId="77777777" w:rsidR="00A5546E" w:rsidRDefault="00A5546E" w:rsidP="00A5546E"/>
    <w:p w14:paraId="309EF209" w14:textId="77777777" w:rsidR="00E164F4" w:rsidRDefault="00E164F4" w:rsidP="00A5546E"/>
    <w:p w14:paraId="5CB80607" w14:textId="7018A8CD" w:rsidR="00E164F4" w:rsidRPr="00A5546E" w:rsidRDefault="00E164F4" w:rsidP="00A5546E"/>
    <w:p w14:paraId="0DB91849" w14:textId="35E63B33" w:rsidR="00946F55" w:rsidRPr="00946F55" w:rsidRDefault="00B528A6" w:rsidP="00AC68C5">
      <w:pPr>
        <w:pStyle w:val="Heading2"/>
      </w:pPr>
      <w:bookmarkStart w:id="22" w:name="_Toc1733593"/>
      <w:r>
        <w:lastRenderedPageBreak/>
        <w:t>Customer Process Flow</w:t>
      </w:r>
      <w:r w:rsidR="00946F55">
        <w:rPr>
          <w:noProof/>
        </w:rPr>
        <w:drawing>
          <wp:inline distT="0" distB="0" distL="0" distR="0" wp14:anchorId="124281A7" wp14:editId="108EB0EA">
            <wp:extent cx="6380360" cy="28098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7467" cy="281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4F7569B4" w14:textId="14C4DC6C" w:rsidR="0024539D" w:rsidRPr="0024539D" w:rsidRDefault="00B528A6" w:rsidP="00325A4E">
      <w:pPr>
        <w:pStyle w:val="Heading2"/>
      </w:pPr>
      <w:bookmarkStart w:id="23" w:name="_Toc1733594"/>
      <w:r>
        <w:t>Agent Process Flow</w:t>
      </w:r>
      <w:r w:rsidR="0024539D">
        <w:rPr>
          <w:noProof/>
        </w:rPr>
        <w:drawing>
          <wp:inline distT="0" distB="0" distL="0" distR="0" wp14:anchorId="17021360" wp14:editId="3E33B435">
            <wp:extent cx="6453082" cy="2095500"/>
            <wp:effectExtent l="0" t="0" r="508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2636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6A2C0C9B" w14:textId="77777777" w:rsidR="00AB296B" w:rsidRDefault="00AB296B" w:rsidP="00AB296B"/>
    <w:p w14:paraId="28E4A47A" w14:textId="7E0B7599" w:rsidR="00AB296B" w:rsidRDefault="00AB296B" w:rsidP="00AB296B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24" w:name="_Toc1733595"/>
      <w:r>
        <w:rPr>
          <w:rFonts w:cs="Trebuchet MS"/>
        </w:rPr>
        <w:t>Scope</w:t>
      </w:r>
      <w:bookmarkEnd w:id="24"/>
      <w:r>
        <w:rPr>
          <w:rFonts w:cs="Trebuchet MS"/>
        </w:rPr>
        <w:t xml:space="preserve"> </w:t>
      </w:r>
    </w:p>
    <w:p w14:paraId="752DEDDF" w14:textId="599C371B" w:rsidR="00AB296B" w:rsidRDefault="00AB296B" w:rsidP="00AB296B">
      <w:pPr>
        <w:pStyle w:val="Heading2"/>
      </w:pPr>
      <w:bookmarkStart w:id="25" w:name="_Toc1733596"/>
      <w:r>
        <w:t>Scope of work</w:t>
      </w:r>
      <w:bookmarkEnd w:id="25"/>
    </w:p>
    <w:p w14:paraId="4FC88BD6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UX and UI Development</w:t>
      </w:r>
    </w:p>
    <w:p w14:paraId="5BA97478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Authentication and Authorization</w:t>
      </w:r>
    </w:p>
    <w:p w14:paraId="0EE616BC" w14:textId="77777777" w:rsidR="007D6E4E" w:rsidRPr="00A5546E" w:rsidRDefault="007D6E4E" w:rsidP="00AB296B">
      <w:pPr>
        <w:numPr>
          <w:ilvl w:val="1"/>
          <w:numId w:val="141"/>
        </w:numPr>
        <w:rPr>
          <w:rFonts w:ascii="Calibri" w:hAnsi="Calibri" w:cs="Calibri"/>
          <w:color w:val="000000"/>
          <w:sz w:val="24"/>
          <w:szCs w:val="24"/>
          <w:lang w:val="en"/>
        </w:rPr>
      </w:pPr>
      <w:r w:rsidRPr="00A5546E">
        <w:rPr>
          <w:rFonts w:ascii="Calibri" w:hAnsi="Calibri" w:cs="Calibri"/>
          <w:color w:val="000000"/>
          <w:sz w:val="24"/>
          <w:szCs w:val="24"/>
          <w:lang w:val="en"/>
        </w:rPr>
        <w:t>Customer and Agent roles one each</w:t>
      </w:r>
    </w:p>
    <w:p w14:paraId="2C02D66E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Travel request generation limited to Flights</w:t>
      </w:r>
    </w:p>
    <w:p w14:paraId="03E91348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GDS integration as provided by ATPI</w:t>
      </w:r>
    </w:p>
    <w:p w14:paraId="1F95520D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Request Processing for GDS</w:t>
      </w:r>
    </w:p>
    <w:p w14:paraId="3E798C99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Notifications via email</w:t>
      </w:r>
    </w:p>
    <w:p w14:paraId="7FCD3F63" w14:textId="77777777" w:rsidR="00AB296B" w:rsidRPr="00AB296B" w:rsidRDefault="00AB296B" w:rsidP="00AB296B"/>
    <w:p w14:paraId="466A6146" w14:textId="1BE6C982" w:rsidR="00AB296B" w:rsidRDefault="00AB296B" w:rsidP="00AB296B">
      <w:pPr>
        <w:pStyle w:val="Heading2"/>
      </w:pPr>
      <w:bookmarkStart w:id="26" w:name="_Toc1733597"/>
      <w:r>
        <w:t>Assumption</w:t>
      </w:r>
      <w:bookmarkEnd w:id="26"/>
    </w:p>
    <w:p w14:paraId="0F869874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GDS implemented services will be provided by ATPI</w:t>
      </w:r>
    </w:p>
    <w:p w14:paraId="39934467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CL MVP backend interacts with the above services to fetch data</w:t>
      </w:r>
    </w:p>
    <w:p w14:paraId="61B3E7FA" w14:textId="46D7E993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Basic Master </w:t>
      </w:r>
      <w:del w:id="27" w:author="Dharmendra Kumar Singh" w:date="2019-02-22T13:03:00Z">
        <w:r w:rsidRPr="00A5546E" w:rsidDel="00875902">
          <w:rPr>
            <w:rFonts w:ascii="Calibri" w:hAnsi="Calibri" w:cs="Calibri"/>
            <w:color w:val="000000"/>
            <w:lang w:val="en"/>
          </w:rPr>
          <w:delText>data</w:delText>
        </w:r>
      </w:del>
      <w:r w:rsidR="00875902" w:rsidRPr="00A5546E">
        <w:rPr>
          <w:rFonts w:ascii="Calibri" w:hAnsi="Calibri" w:cs="Calibri"/>
          <w:color w:val="000000"/>
          <w:lang w:val="en"/>
        </w:rPr>
        <w:t>Data</w:t>
      </w:r>
      <w:r w:rsidRPr="00A5546E">
        <w:rPr>
          <w:rFonts w:ascii="Calibri" w:hAnsi="Calibri" w:cs="Calibri"/>
          <w:color w:val="000000"/>
          <w:lang w:val="en"/>
        </w:rPr>
        <w:t xml:space="preserve"> required for the current scope will be implemented.</w:t>
      </w:r>
    </w:p>
    <w:p w14:paraId="6F3D72BA" w14:textId="7025D292" w:rsidR="00AB296B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Manual on boarding limited to user login, roles</w:t>
      </w:r>
    </w:p>
    <w:p w14:paraId="1D5CC644" w14:textId="2CF0EDFA" w:rsidR="00AB296B" w:rsidRDefault="007A4478" w:rsidP="007D6E4E">
      <w:pPr>
        <w:pStyle w:val="Heading1"/>
        <w:numPr>
          <w:ilvl w:val="0"/>
          <w:numId w:val="7"/>
        </w:numPr>
        <w:suppressAutoHyphens/>
        <w:spacing w:before="480" w:after="0" w:line="276" w:lineRule="auto"/>
        <w:ind w:left="720"/>
        <w:rPr>
          <w:ins w:id="28" w:author="Dharmendra Kumar Singh" w:date="2019-02-22T13:03:00Z"/>
        </w:rPr>
      </w:pPr>
      <w:bookmarkStart w:id="29" w:name="_Toc1733598"/>
      <w:bookmarkStart w:id="30" w:name="_GoBack"/>
      <w:bookmarkEnd w:id="30"/>
      <w:r>
        <w:t xml:space="preserve">Proposed </w:t>
      </w:r>
      <w:r w:rsidR="00AB296B">
        <w:t>Technology Stack</w:t>
      </w:r>
      <w:bookmarkEnd w:id="29"/>
    </w:p>
    <w:p w14:paraId="556AF5FA" w14:textId="77777777" w:rsidR="00875902" w:rsidRDefault="00875902">
      <w:pPr>
        <w:rPr>
          <w:ins w:id="31" w:author="Dharmendra Kumar Singh" w:date="2019-02-22T13:03:00Z"/>
        </w:rPr>
        <w:pPrChange w:id="32" w:author="Dharmendra Kumar Singh" w:date="2019-02-22T13:03:00Z">
          <w:pPr>
            <w:pStyle w:val="Heading1"/>
            <w:numPr>
              <w:numId w:val="7"/>
            </w:numPr>
            <w:tabs>
              <w:tab w:val="num" w:pos="0"/>
            </w:tabs>
            <w:suppressAutoHyphens/>
            <w:spacing w:before="480" w:after="0" w:line="276" w:lineRule="auto"/>
            <w:ind w:left="720"/>
          </w:pPr>
        </w:pPrChange>
      </w:pPr>
    </w:p>
    <w:p w14:paraId="79E3D143" w14:textId="37FC5B15" w:rsidR="00875902" w:rsidRPr="00875902" w:rsidRDefault="00875902">
      <w:pPr>
        <w:pPrChange w:id="33" w:author="Dharmendra Kumar Singh" w:date="2019-02-22T13:03:00Z">
          <w:pPr>
            <w:pStyle w:val="Heading1"/>
            <w:numPr>
              <w:numId w:val="7"/>
            </w:numPr>
            <w:tabs>
              <w:tab w:val="num" w:pos="0"/>
            </w:tabs>
            <w:suppressAutoHyphens/>
            <w:spacing w:before="480" w:after="0" w:line="276" w:lineRule="auto"/>
            <w:ind w:left="720"/>
          </w:pPr>
        </w:pPrChange>
      </w:pPr>
      <w:moveToRangeStart w:id="34" w:author="Dharmendra Kumar Singh" w:date="2019-02-22T13:03:00Z" w:name="move1733044"/>
      <w:moveTo w:id="35" w:author="Dharmendra Kumar Singh" w:date="2019-02-22T13:03:00Z">
        <w:r w:rsidRPr="007D76F0">
          <w:rPr>
            <w:noProof/>
          </w:rPr>
          <w:drawing>
            <wp:inline distT="0" distB="0" distL="0" distR="0" wp14:anchorId="673EF79D" wp14:editId="2F00CF20">
              <wp:extent cx="5731510" cy="2613660"/>
              <wp:effectExtent l="0" t="0" r="2540" b="0"/>
              <wp:docPr id="97" name="Picture 9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6136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  <w:moveToRangeEnd w:id="34"/>
    </w:p>
    <w:p w14:paraId="27FEBA9C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Hosted Blob Storage</w:t>
      </w:r>
    </w:p>
    <w:p w14:paraId="7249ACAA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Service fabric Clusters</w:t>
      </w:r>
    </w:p>
    <w:p w14:paraId="0F71E63A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Load balancing</w:t>
      </w:r>
    </w:p>
    <w:p w14:paraId="1F9A0B46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API Management</w:t>
      </w:r>
    </w:p>
    <w:p w14:paraId="73AF4BDA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Database implementation</w:t>
      </w:r>
    </w:p>
    <w:p w14:paraId="26FDD8B7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DB Schema</w:t>
      </w:r>
    </w:p>
    <w:p w14:paraId="736FBB52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Email Notifications</w:t>
      </w:r>
    </w:p>
    <w:p w14:paraId="63245233" w14:textId="3DDF0E23" w:rsidR="00AB296B" w:rsidDel="00875902" w:rsidRDefault="007D6E4E" w:rsidP="00A0021C">
      <w:pPr>
        <w:pStyle w:val="NormalWeb"/>
        <w:numPr>
          <w:ilvl w:val="0"/>
          <w:numId w:val="148"/>
        </w:numPr>
        <w:spacing w:before="100" w:beforeAutospacing="1" w:after="115"/>
        <w:rPr>
          <w:del w:id="36" w:author="Dharmendra Kumar Singh" w:date="2019-02-22T13:03:00Z"/>
          <w:rFonts w:ascii="Calibri" w:hAnsi="Calibri" w:cs="Calibri"/>
          <w:color w:val="000000"/>
          <w:lang w:val="en"/>
        </w:rPr>
      </w:pPr>
      <w:r w:rsidRPr="00875902">
        <w:rPr>
          <w:rFonts w:ascii="Calibri" w:hAnsi="Calibri" w:cs="Calibri"/>
          <w:color w:val="000000"/>
          <w:lang w:val="en"/>
        </w:rPr>
        <w:t>Logic Apps</w:t>
      </w:r>
    </w:p>
    <w:p w14:paraId="01AFFAF0" w14:textId="27CDCAB8" w:rsidR="007A4478" w:rsidRPr="00875902" w:rsidDel="00875902" w:rsidRDefault="007A4478">
      <w:pPr>
        <w:pStyle w:val="NormalWeb"/>
        <w:numPr>
          <w:ilvl w:val="0"/>
          <w:numId w:val="148"/>
        </w:numPr>
        <w:spacing w:before="100" w:beforeAutospacing="1" w:after="115"/>
        <w:rPr>
          <w:del w:id="37" w:author="Dharmendra Kumar Singh" w:date="2019-02-22T13:03:00Z"/>
          <w:rFonts w:ascii="Calibri" w:hAnsi="Calibri" w:cs="Calibri"/>
          <w:color w:val="000000"/>
          <w:lang w:val="en"/>
        </w:rPr>
        <w:pPrChange w:id="38" w:author="Dharmendra Kumar Singh" w:date="2019-02-22T13:03:00Z">
          <w:pPr>
            <w:pStyle w:val="NormalWeb"/>
            <w:spacing w:before="100" w:beforeAutospacing="1" w:after="115"/>
          </w:pPr>
        </w:pPrChange>
      </w:pPr>
      <w:moveFromRangeStart w:id="39" w:author="Dharmendra Kumar Singh" w:date="2019-02-22T13:03:00Z" w:name="move1733044"/>
      <w:moveFrom w:id="40" w:author="Dharmendra Kumar Singh" w:date="2019-02-22T13:03:00Z">
        <w:r w:rsidDel="00875902">
          <w:rPr>
            <w:noProof/>
          </w:rPr>
          <w:lastRenderedPageBreak/>
          <w:drawing>
            <wp:inline distT="0" distB="0" distL="0" distR="0" wp14:anchorId="7A429585" wp14:editId="53F2FE44">
              <wp:extent cx="5731510" cy="2613660"/>
              <wp:effectExtent l="0" t="0" r="2540" b="0"/>
              <wp:docPr id="96" name="Picture 9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6136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39"/>
    </w:p>
    <w:p w14:paraId="25F9714C" w14:textId="77777777" w:rsidR="00425834" w:rsidRDefault="00425834">
      <w:pPr>
        <w:pStyle w:val="NormalWeb"/>
        <w:numPr>
          <w:ilvl w:val="0"/>
          <w:numId w:val="148"/>
        </w:numPr>
        <w:spacing w:before="100" w:beforeAutospacing="1" w:after="115"/>
        <w:pPrChange w:id="41" w:author="Dharmendra Kumar Singh" w:date="2019-02-22T13:03:00Z">
          <w:pPr/>
        </w:pPrChange>
      </w:pPr>
    </w:p>
    <w:p w14:paraId="0FA444CA" w14:textId="232590B0" w:rsidR="00425834" w:rsidRDefault="00425834" w:rsidP="00425834">
      <w:pPr>
        <w:pStyle w:val="Heading1"/>
        <w:numPr>
          <w:ilvl w:val="0"/>
          <w:numId w:val="7"/>
        </w:numPr>
        <w:suppressAutoHyphens/>
        <w:spacing w:before="480" w:after="0" w:line="276" w:lineRule="auto"/>
        <w:ind w:left="720"/>
      </w:pPr>
      <w:bookmarkStart w:id="42" w:name="_Toc1733599"/>
      <w:r>
        <w:t>Development Tool</w:t>
      </w:r>
      <w:bookmarkEnd w:id="42"/>
    </w:p>
    <w:p w14:paraId="3C65808D" w14:textId="59FB0797" w:rsidR="00CA27FA" w:rsidRDefault="00CA27FA" w:rsidP="00CA27FA">
      <w:pPr>
        <w:pStyle w:val="Heading2"/>
      </w:pPr>
      <w:bookmarkStart w:id="43" w:name="_Toc1733600"/>
      <w:r>
        <w:t>Front End Development</w:t>
      </w:r>
      <w:bookmarkEnd w:id="43"/>
    </w:p>
    <w:p w14:paraId="760B2B0C" w14:textId="77777777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Node.js version 8.x or 10.x</w:t>
      </w:r>
    </w:p>
    <w:p w14:paraId="2C7A49AB" w14:textId="77777777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proofErr w:type="spellStart"/>
      <w:r w:rsidRPr="00A5546E">
        <w:rPr>
          <w:rFonts w:ascii="Calibri" w:hAnsi="Calibri" w:cs="Calibri"/>
          <w:color w:val="000000"/>
          <w:lang w:val="en"/>
        </w:rPr>
        <w:t>npm</w:t>
      </w:r>
      <w:proofErr w:type="spellEnd"/>
      <w:r w:rsidRPr="00A5546E">
        <w:rPr>
          <w:rFonts w:ascii="Calibri" w:hAnsi="Calibri" w:cs="Calibri"/>
          <w:color w:val="000000"/>
          <w:lang w:val="en"/>
        </w:rPr>
        <w:t xml:space="preserve"> packages</w:t>
      </w:r>
    </w:p>
    <w:p w14:paraId="07FB11ED" w14:textId="77777777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proofErr w:type="spellStart"/>
      <w:r w:rsidRPr="00A5546E">
        <w:rPr>
          <w:rFonts w:ascii="Calibri" w:hAnsi="Calibri" w:cs="Calibri"/>
          <w:color w:val="000000"/>
          <w:lang w:val="en"/>
        </w:rPr>
        <w:t>npm</w:t>
      </w:r>
      <w:proofErr w:type="spellEnd"/>
      <w:r w:rsidRPr="00A5546E">
        <w:rPr>
          <w:rFonts w:ascii="Calibri" w:hAnsi="Calibri" w:cs="Calibri"/>
          <w:color w:val="000000"/>
          <w:lang w:val="en"/>
        </w:rPr>
        <w:t xml:space="preserve"> client </w:t>
      </w:r>
    </w:p>
    <w:p w14:paraId="5C493228" w14:textId="77777777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Visual Studio Code</w:t>
      </w:r>
    </w:p>
    <w:p w14:paraId="3035D84C" w14:textId="4F87C523" w:rsidR="00CA27FA" w:rsidRDefault="00CA27FA" w:rsidP="00CA27FA">
      <w:pPr>
        <w:pStyle w:val="Heading2"/>
      </w:pPr>
      <w:bookmarkStart w:id="44" w:name="_Toc1733601"/>
      <w:r>
        <w:t>Middleware Development</w:t>
      </w:r>
      <w:bookmarkEnd w:id="44"/>
    </w:p>
    <w:p w14:paraId="0CAD4DEF" w14:textId="674C4FF6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Visual Studio 2017 Professional</w:t>
      </w:r>
    </w:p>
    <w:p w14:paraId="6F938457" w14:textId="566F492A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Azure Subscription</w:t>
      </w:r>
    </w:p>
    <w:p w14:paraId="409C35BC" w14:textId="26E92F4E" w:rsidR="00CA27FA" w:rsidRDefault="00CA27FA" w:rsidP="00CA27FA">
      <w:pPr>
        <w:pStyle w:val="Heading2"/>
      </w:pPr>
      <w:bookmarkStart w:id="45" w:name="_Toc1733602"/>
      <w:r>
        <w:t>Backend Development</w:t>
      </w:r>
      <w:bookmarkEnd w:id="45"/>
    </w:p>
    <w:p w14:paraId="2579C986" w14:textId="77777777" w:rsidR="007224C0" w:rsidRPr="00A5546E" w:rsidRDefault="007224C0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proofErr w:type="spellStart"/>
      <w:r w:rsidRPr="00A5546E">
        <w:rPr>
          <w:rFonts w:ascii="Calibri" w:hAnsi="Calibri" w:cs="Calibri"/>
          <w:color w:val="000000"/>
          <w:lang w:val="en"/>
        </w:rPr>
        <w:t>Sql</w:t>
      </w:r>
      <w:proofErr w:type="spellEnd"/>
      <w:r w:rsidRPr="00A5546E">
        <w:rPr>
          <w:rFonts w:ascii="Calibri" w:hAnsi="Calibri" w:cs="Calibri"/>
          <w:color w:val="000000"/>
          <w:lang w:val="en"/>
        </w:rPr>
        <w:t xml:space="preserve"> Server 2014 and above</w:t>
      </w:r>
    </w:p>
    <w:p w14:paraId="580BC680" w14:textId="4416F0BE" w:rsidR="007224C0" w:rsidRDefault="007224C0" w:rsidP="007224C0">
      <w:pPr>
        <w:pStyle w:val="Heading2"/>
      </w:pPr>
      <w:bookmarkStart w:id="46" w:name="_Toc1733603"/>
      <w:r>
        <w:t>Source Control</w:t>
      </w:r>
      <w:bookmarkEnd w:id="46"/>
    </w:p>
    <w:p w14:paraId="185850F0" w14:textId="0A280A89" w:rsidR="007224C0" w:rsidRPr="007224C0" w:rsidRDefault="007224C0" w:rsidP="007D6E4E">
      <w:pPr>
        <w:pStyle w:val="NormalWeb"/>
        <w:numPr>
          <w:ilvl w:val="0"/>
          <w:numId w:val="148"/>
        </w:numPr>
        <w:spacing w:before="100" w:beforeAutospacing="1" w:after="115"/>
      </w:pPr>
      <w:proofErr w:type="spellStart"/>
      <w:r w:rsidRPr="007D6E4E">
        <w:rPr>
          <w:rFonts w:ascii="Calibri" w:hAnsi="Calibri" w:cs="Calibri"/>
          <w:color w:val="000000"/>
          <w:lang w:val="en"/>
        </w:rPr>
        <w:t>Git</w:t>
      </w:r>
      <w:proofErr w:type="spellEnd"/>
    </w:p>
    <w:p w14:paraId="038A71A6" w14:textId="6ABEA48C" w:rsidR="00A5546E" w:rsidRDefault="00A5546E" w:rsidP="00A5546E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47" w:name="_Toc1733604"/>
      <w:r>
        <w:rPr>
          <w:rFonts w:cs="Trebuchet MS"/>
        </w:rPr>
        <w:t>Non Functional Requirement</w:t>
      </w:r>
      <w:bookmarkEnd w:id="47"/>
    </w:p>
    <w:p w14:paraId="1BE21A20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Security </w:t>
      </w:r>
    </w:p>
    <w:p w14:paraId="4C110F26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Logging </w:t>
      </w:r>
    </w:p>
    <w:p w14:paraId="457EF042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lastRenderedPageBreak/>
        <w:t xml:space="preserve">Storage </w:t>
      </w:r>
    </w:p>
    <w:p w14:paraId="31D3EA72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Configuration </w:t>
      </w:r>
    </w:p>
    <w:p w14:paraId="29D5E26B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Performance </w:t>
      </w:r>
    </w:p>
    <w:p w14:paraId="0D5BF5E5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Flexibility </w:t>
      </w:r>
    </w:p>
    <w:p w14:paraId="1BF50F8F" w14:textId="77777777" w:rsidR="007D6E4E" w:rsidRPr="00A5546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 xml:space="preserve">Disaster recovery </w:t>
      </w:r>
    </w:p>
    <w:p w14:paraId="2362B1B9" w14:textId="77777777" w:rsidR="007D6E4E" w:rsidRDefault="007D6E4E" w:rsidP="00A5546E">
      <w:pPr>
        <w:pStyle w:val="NormalWeb"/>
        <w:numPr>
          <w:ilvl w:val="0"/>
          <w:numId w:val="148"/>
        </w:numPr>
        <w:spacing w:before="100" w:beforeAutospacing="1" w:after="115"/>
        <w:rPr>
          <w:rFonts w:ascii="Calibri" w:hAnsi="Calibri" w:cs="Calibri"/>
          <w:color w:val="000000"/>
          <w:lang w:val="en"/>
        </w:rPr>
      </w:pPr>
      <w:r w:rsidRPr="00A5546E">
        <w:rPr>
          <w:rFonts w:ascii="Calibri" w:hAnsi="Calibri" w:cs="Calibri"/>
          <w:color w:val="000000"/>
          <w:lang w:val="en"/>
        </w:rPr>
        <w:t>Accessibility</w:t>
      </w:r>
    </w:p>
    <w:p w14:paraId="01D9CB1D" w14:textId="11510FB3" w:rsidR="007A4478" w:rsidRPr="007D6E4E" w:rsidRDefault="007A4478" w:rsidP="007D6E4E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48" w:name="_Toc1733605"/>
      <w:r w:rsidRPr="007D6E4E">
        <w:rPr>
          <w:rFonts w:cs="Trebuchet MS"/>
        </w:rPr>
        <w:t>Pre-requisites</w:t>
      </w:r>
      <w:bookmarkEnd w:id="48"/>
    </w:p>
    <w:p w14:paraId="14960B48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Continued support on the following</w:t>
      </w:r>
    </w:p>
    <w:p w14:paraId="5B3B7C2E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Requirements analysis and design</w:t>
      </w:r>
    </w:p>
    <w:p w14:paraId="1417E54D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Understanding of production issues</w:t>
      </w:r>
    </w:p>
    <w:p w14:paraId="73C486B9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Database architecture and reports requirements</w:t>
      </w:r>
    </w:p>
    <w:p w14:paraId="5571598C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Requirements gathering and scheduling</w:t>
      </w:r>
    </w:p>
    <w:p w14:paraId="788530E3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Access to existing servers / services (IT and Networking)</w:t>
      </w:r>
    </w:p>
    <w:p w14:paraId="28B17D49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 xml:space="preserve">Azure platform for </w:t>
      </w:r>
      <w:proofErr w:type="spellStart"/>
      <w:r w:rsidRPr="007A4478">
        <w:rPr>
          <w:rFonts w:ascii="Calibri" w:hAnsi="Calibri" w:cs="Calibri"/>
          <w:color w:val="000000"/>
        </w:rPr>
        <w:t>SaaS</w:t>
      </w:r>
      <w:proofErr w:type="spellEnd"/>
    </w:p>
    <w:p w14:paraId="3C202712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Access to existing source code and applications</w:t>
      </w:r>
    </w:p>
    <w:p w14:paraId="3887B74E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SQL Server Database Access</w:t>
      </w:r>
    </w:p>
    <w:p w14:paraId="498FF60A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Mercury Web service API’s source code</w:t>
      </w:r>
    </w:p>
    <w:p w14:paraId="32DEBB25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 xml:space="preserve">POS Plugin Web service API </w:t>
      </w:r>
      <w:proofErr w:type="spellStart"/>
      <w:r w:rsidRPr="007A4478">
        <w:rPr>
          <w:rFonts w:ascii="Calibri" w:hAnsi="Calibri" w:cs="Calibri"/>
          <w:color w:val="000000"/>
        </w:rPr>
        <w:t>src</w:t>
      </w:r>
      <w:proofErr w:type="spellEnd"/>
      <w:r w:rsidRPr="007A4478">
        <w:rPr>
          <w:rFonts w:ascii="Calibri" w:hAnsi="Calibri" w:cs="Calibri"/>
          <w:color w:val="000000"/>
        </w:rPr>
        <w:t xml:space="preserve"> / documentation</w:t>
      </w:r>
    </w:p>
    <w:p w14:paraId="25BE484B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Documents pertaining to</w:t>
      </w:r>
    </w:p>
    <w:p w14:paraId="0FE83486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Current architecture</w:t>
      </w:r>
    </w:p>
    <w:p w14:paraId="5A33B2E6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 xml:space="preserve">System integration (Application, Infra, Data, </w:t>
      </w:r>
      <w:proofErr w:type="spellStart"/>
      <w:r w:rsidRPr="007A4478">
        <w:rPr>
          <w:rFonts w:ascii="Calibri" w:hAnsi="Calibri" w:cs="Calibri"/>
          <w:color w:val="000000"/>
        </w:rPr>
        <w:t>DevOps</w:t>
      </w:r>
      <w:proofErr w:type="spellEnd"/>
      <w:r w:rsidRPr="007A4478">
        <w:rPr>
          <w:rFonts w:ascii="Calibri" w:hAnsi="Calibri" w:cs="Calibri"/>
          <w:color w:val="000000"/>
        </w:rPr>
        <w:t>)</w:t>
      </w:r>
    </w:p>
    <w:p w14:paraId="0C630091" w14:textId="77777777" w:rsidR="007D6E4E" w:rsidRPr="007A4478" w:rsidRDefault="007D6E4E" w:rsidP="007A4478">
      <w:pPr>
        <w:pStyle w:val="NormalWeb"/>
        <w:numPr>
          <w:ilvl w:val="1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GDS API Documentation</w:t>
      </w:r>
    </w:p>
    <w:p w14:paraId="4D197A70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Initial knowledge transfer from PO for transition and support until completion of  transformation, for application maintenance</w:t>
      </w:r>
    </w:p>
    <w:p w14:paraId="657B0AA1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Support from Delphi engineers for migration</w:t>
      </w:r>
    </w:p>
    <w:p w14:paraId="3C53AA90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>Dedicated availability from Product Owner and key stakeholders, for smooth execution</w:t>
      </w:r>
    </w:p>
    <w:p w14:paraId="70C33B9D" w14:textId="77777777" w:rsidR="007D6E4E" w:rsidRPr="007A4478" w:rsidRDefault="007D6E4E" w:rsidP="007A4478">
      <w:pPr>
        <w:pStyle w:val="NormalWeb"/>
        <w:numPr>
          <w:ilvl w:val="0"/>
          <w:numId w:val="152"/>
        </w:numPr>
        <w:spacing w:before="100" w:beforeAutospacing="1" w:after="115"/>
        <w:rPr>
          <w:rFonts w:ascii="Calibri" w:hAnsi="Calibri" w:cs="Calibri"/>
          <w:color w:val="000000"/>
        </w:rPr>
      </w:pPr>
      <w:r w:rsidRPr="007A4478">
        <w:rPr>
          <w:rFonts w:ascii="Calibri" w:hAnsi="Calibri" w:cs="Calibri"/>
          <w:color w:val="000000"/>
        </w:rPr>
        <w:t xml:space="preserve">Software licenses, apart from the standard list of software provided by </w:t>
      </w:r>
      <w:proofErr w:type="spellStart"/>
      <w:r w:rsidRPr="007A4478">
        <w:rPr>
          <w:rFonts w:ascii="Calibri" w:hAnsi="Calibri" w:cs="Calibri"/>
          <w:color w:val="000000"/>
        </w:rPr>
        <w:t>ValueLabs</w:t>
      </w:r>
      <w:proofErr w:type="spellEnd"/>
    </w:p>
    <w:p w14:paraId="1B51D0EF" w14:textId="77777777" w:rsidR="007A4478" w:rsidRPr="00A5546E" w:rsidRDefault="007A4478" w:rsidP="007A4478">
      <w:pPr>
        <w:pStyle w:val="NormalWeb"/>
        <w:spacing w:before="100" w:beforeAutospacing="1" w:after="115"/>
        <w:rPr>
          <w:rFonts w:ascii="Calibri" w:hAnsi="Calibri" w:cs="Calibri"/>
          <w:color w:val="000000"/>
          <w:lang w:val="en"/>
        </w:rPr>
      </w:pPr>
    </w:p>
    <w:p w14:paraId="2EBB7211" w14:textId="77777777" w:rsidR="00A5546E" w:rsidRPr="00A5546E" w:rsidRDefault="00A5546E" w:rsidP="00A5546E"/>
    <w:p w14:paraId="6F13F944" w14:textId="77777777" w:rsidR="007224C0" w:rsidRPr="007224C0" w:rsidRDefault="007224C0" w:rsidP="007224C0"/>
    <w:p w14:paraId="467ADE3E" w14:textId="77777777" w:rsidR="00A11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</w:pPr>
      <w:bookmarkStart w:id="49" w:name="_Toc514762915"/>
      <w:bookmarkStart w:id="50" w:name="_Toc1733606"/>
      <w:r w:rsidRPr="0071675C">
        <w:t>Features</w:t>
      </w:r>
      <w:bookmarkEnd w:id="49"/>
      <w:bookmarkEnd w:id="50"/>
    </w:p>
    <w:p w14:paraId="3CA97C96" w14:textId="6AA06130" w:rsidR="007F6C0E" w:rsidRPr="007F6C0E" w:rsidRDefault="004F2A67" w:rsidP="007D6E4E">
      <w:pPr>
        <w:pStyle w:val="Heading2"/>
      </w:pPr>
      <w:bookmarkStart w:id="51" w:name="_Toc1733607"/>
      <w:bookmarkStart w:id="52" w:name="_Toc514762917"/>
      <w:r>
        <w:t>Login</w:t>
      </w:r>
      <w:bookmarkEnd w:id="51"/>
    </w:p>
    <w:p w14:paraId="1A443F59" w14:textId="77777777" w:rsidR="00B155CC" w:rsidRDefault="00B155CC" w:rsidP="00BD2F2D">
      <w:pPr>
        <w:pStyle w:val="Heading3"/>
      </w:pPr>
      <w:r>
        <w:t>Purpose</w:t>
      </w:r>
    </w:p>
    <w:p w14:paraId="4A95A3D1" w14:textId="2DF03070" w:rsidR="004F6552" w:rsidRDefault="004F6552" w:rsidP="004F6552">
      <w:pPr>
        <w:pStyle w:val="Heading3"/>
      </w:pPr>
      <w:r>
        <w:t>Sequence Diagram</w:t>
      </w:r>
    </w:p>
    <w:p w14:paraId="4335FA2B" w14:textId="77777777" w:rsidR="009163B6" w:rsidRPr="009163B6" w:rsidRDefault="009163B6" w:rsidP="009163B6"/>
    <w:p w14:paraId="25BD52B2" w14:textId="6603366C" w:rsidR="007F6C0E" w:rsidRPr="007F6C0E" w:rsidRDefault="007F6C0E" w:rsidP="007F6C0E">
      <w:r>
        <w:rPr>
          <w:noProof/>
        </w:rPr>
        <w:drawing>
          <wp:inline distT="0" distB="0" distL="0" distR="0" wp14:anchorId="244BA92C" wp14:editId="305B2D46">
            <wp:extent cx="4143375" cy="5156012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Auth2.0 UseZCaseDiagra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213" cy="51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FEB7" w14:textId="77777777" w:rsidR="007F6C0E" w:rsidRPr="007F6C0E" w:rsidRDefault="007F6C0E" w:rsidP="007F6C0E"/>
    <w:p w14:paraId="37D03BDF" w14:textId="77777777" w:rsidR="004F6552" w:rsidRPr="004F6552" w:rsidRDefault="004F6552" w:rsidP="004F6552"/>
    <w:p w14:paraId="796F4B8D" w14:textId="1A5984A2" w:rsidR="001C3BF3" w:rsidRDefault="00B53E01" w:rsidP="007D6E4E">
      <w:pPr>
        <w:pStyle w:val="Heading3"/>
      </w:pPr>
      <w:bookmarkStart w:id="53" w:name="_Toc514762919"/>
      <w:bookmarkEnd w:id="52"/>
      <w:r>
        <w:t>Low level architecture</w:t>
      </w:r>
    </w:p>
    <w:p w14:paraId="08CB2A0D" w14:textId="77777777" w:rsidR="009163B6" w:rsidRPr="009163B6" w:rsidRDefault="009163B6" w:rsidP="009163B6"/>
    <w:p w14:paraId="198845D8" w14:textId="52DBAA2B" w:rsidR="00527A38" w:rsidRDefault="00527A38" w:rsidP="00527A38">
      <w:r>
        <w:rPr>
          <w:noProof/>
        </w:rPr>
        <w:lastRenderedPageBreak/>
        <w:drawing>
          <wp:inline distT="0" distB="0" distL="0" distR="0" wp14:anchorId="501C236A" wp14:editId="535101E3">
            <wp:extent cx="6325239" cy="23812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ntitled Diagram (3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469" cy="23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3185" w14:textId="77777777" w:rsidR="00CB6157" w:rsidRDefault="00CB6157" w:rsidP="00527A38"/>
    <w:p w14:paraId="625DB09B" w14:textId="0A1D868A" w:rsidR="00CB6157" w:rsidRDefault="00CB6157" w:rsidP="00CB6157">
      <w:pPr>
        <w:pStyle w:val="Heading3"/>
      </w:pPr>
      <w:r>
        <w:t>Database Diagram</w:t>
      </w:r>
    </w:p>
    <w:p w14:paraId="6013871C" w14:textId="0E53B9BE" w:rsidR="00B53E01" w:rsidRPr="00B53E01" w:rsidRDefault="00B53E01" w:rsidP="00B53E01">
      <w:r>
        <w:rPr>
          <w:noProof/>
        </w:rPr>
        <w:drawing>
          <wp:inline distT="0" distB="0" distL="0" distR="0" wp14:anchorId="3D097116" wp14:editId="40B4F4F7">
            <wp:extent cx="6485626" cy="364807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77" cy="3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9D9F" w14:textId="77777777" w:rsidR="00CB6157" w:rsidRPr="00527A38" w:rsidRDefault="00CB6157" w:rsidP="00527A38"/>
    <w:p w14:paraId="1065A2B9" w14:textId="44331FD5" w:rsidR="00AE12F3" w:rsidRDefault="00AE12F3" w:rsidP="00AE12F3">
      <w:pPr>
        <w:pStyle w:val="Heading3"/>
      </w:pPr>
      <w:r>
        <w:t xml:space="preserve">GDPR and </w:t>
      </w:r>
      <w:proofErr w:type="spellStart"/>
      <w:r>
        <w:t>PbD</w:t>
      </w:r>
      <w:proofErr w:type="spellEnd"/>
      <w:r>
        <w:t xml:space="preserve"> Factor</w:t>
      </w:r>
    </w:p>
    <w:p w14:paraId="5909CC8E" w14:textId="77777777" w:rsidR="00EF06CF" w:rsidRDefault="00EF06CF" w:rsidP="00EF06CF"/>
    <w:p w14:paraId="108BD387" w14:textId="13E8F497" w:rsidR="00EF06CF" w:rsidRDefault="00EF06CF" w:rsidP="00EF06CF">
      <w:pPr>
        <w:pStyle w:val="Heading2"/>
      </w:pPr>
      <w:bookmarkStart w:id="54" w:name="_Toc1733608"/>
      <w:r>
        <w:t>Authorization</w:t>
      </w:r>
      <w:bookmarkEnd w:id="54"/>
    </w:p>
    <w:p w14:paraId="09026A09" w14:textId="77777777" w:rsidR="00EF06CF" w:rsidRDefault="00EF06CF" w:rsidP="00EF06CF">
      <w:pPr>
        <w:pStyle w:val="Heading3"/>
      </w:pPr>
      <w:r>
        <w:t>Purpose</w:t>
      </w:r>
    </w:p>
    <w:p w14:paraId="3CAA99D6" w14:textId="77777777" w:rsidR="00EF06CF" w:rsidRDefault="00EF06CF" w:rsidP="00EF06CF">
      <w:pPr>
        <w:pStyle w:val="Heading3"/>
      </w:pPr>
      <w:r>
        <w:t>Approach</w:t>
      </w:r>
    </w:p>
    <w:p w14:paraId="56EE310F" w14:textId="77777777" w:rsidR="00CB6157" w:rsidRDefault="00CB6157" w:rsidP="00CB6157">
      <w:pPr>
        <w:pStyle w:val="Heading3"/>
      </w:pPr>
      <w:r>
        <w:t>Database Diagram</w:t>
      </w:r>
    </w:p>
    <w:p w14:paraId="214B0AE8" w14:textId="77777777" w:rsidR="00CB6157" w:rsidRPr="00CB6157" w:rsidRDefault="00CB6157" w:rsidP="00CB6157"/>
    <w:p w14:paraId="5E992B95" w14:textId="77777777" w:rsidR="00AE12F3" w:rsidRDefault="00AE12F3" w:rsidP="00AE12F3">
      <w:pPr>
        <w:pStyle w:val="Heading3"/>
      </w:pPr>
      <w:r>
        <w:lastRenderedPageBreak/>
        <w:t xml:space="preserve">GDPR and </w:t>
      </w:r>
      <w:proofErr w:type="spellStart"/>
      <w:r>
        <w:t>PbD</w:t>
      </w:r>
      <w:proofErr w:type="spellEnd"/>
      <w:r>
        <w:t xml:space="preserve"> Factor</w:t>
      </w:r>
    </w:p>
    <w:p w14:paraId="087DD676" w14:textId="77777777" w:rsidR="00AE12F3" w:rsidRPr="00AE12F3" w:rsidRDefault="00AE12F3" w:rsidP="00AE12F3"/>
    <w:p w14:paraId="3B61141D" w14:textId="77777777" w:rsidR="00EF06CF" w:rsidRDefault="00EF06CF" w:rsidP="00EF06CF"/>
    <w:p w14:paraId="34FC8FF6" w14:textId="1D034C01" w:rsidR="00EF06CF" w:rsidRDefault="00EF06CF" w:rsidP="00EF06CF">
      <w:pPr>
        <w:pStyle w:val="Heading2"/>
      </w:pPr>
      <w:bookmarkStart w:id="55" w:name="_Toc1733609"/>
      <w:r>
        <w:t>Customer - Landing Page</w:t>
      </w:r>
      <w:bookmarkEnd w:id="55"/>
    </w:p>
    <w:p w14:paraId="582BA410" w14:textId="77777777" w:rsidR="00EF06CF" w:rsidRDefault="00EF06CF" w:rsidP="00EF06CF">
      <w:pPr>
        <w:pStyle w:val="Heading3"/>
      </w:pPr>
      <w:r>
        <w:t>Purpose</w:t>
      </w:r>
    </w:p>
    <w:p w14:paraId="1D41CF88" w14:textId="77777777" w:rsidR="00EF06CF" w:rsidRDefault="00EF06CF" w:rsidP="00EF06CF">
      <w:pPr>
        <w:pStyle w:val="Heading3"/>
      </w:pPr>
      <w:r>
        <w:t>Approach</w:t>
      </w:r>
    </w:p>
    <w:p w14:paraId="5913A430" w14:textId="77777777" w:rsidR="00CB6157" w:rsidRDefault="00CB6157" w:rsidP="00CB6157">
      <w:pPr>
        <w:pStyle w:val="Heading3"/>
      </w:pPr>
      <w:r>
        <w:t>Database Diagram</w:t>
      </w:r>
    </w:p>
    <w:p w14:paraId="0ADCF0EE" w14:textId="77777777" w:rsidR="00CB6157" w:rsidRPr="00CB6157" w:rsidRDefault="00CB6157" w:rsidP="00CB6157"/>
    <w:p w14:paraId="3529CE3E" w14:textId="149E8F8F" w:rsidR="00AE12F3" w:rsidRPr="00AE12F3" w:rsidRDefault="00AE12F3" w:rsidP="00146C3B">
      <w:pPr>
        <w:pStyle w:val="Heading3"/>
      </w:pPr>
      <w:r>
        <w:t xml:space="preserve">GDPR and </w:t>
      </w:r>
      <w:proofErr w:type="spellStart"/>
      <w:r>
        <w:t>PbD</w:t>
      </w:r>
      <w:proofErr w:type="spellEnd"/>
      <w:r>
        <w:t xml:space="preserve"> Factor</w:t>
      </w:r>
    </w:p>
    <w:p w14:paraId="164D77E0" w14:textId="77777777" w:rsidR="00EF06CF" w:rsidRDefault="00EF06CF" w:rsidP="00EF06CF"/>
    <w:p w14:paraId="00C36675" w14:textId="77777777" w:rsidR="00EF06CF" w:rsidRDefault="00EF06CF" w:rsidP="00EF06CF"/>
    <w:p w14:paraId="732C3BCB" w14:textId="076DFAA7" w:rsidR="00EF06CF" w:rsidRDefault="00EF06CF" w:rsidP="00EF06CF">
      <w:pPr>
        <w:pStyle w:val="Heading2"/>
      </w:pPr>
      <w:bookmarkStart w:id="56" w:name="_Toc1733610"/>
      <w:r>
        <w:t>Agent - Landing Page</w:t>
      </w:r>
      <w:bookmarkEnd w:id="56"/>
    </w:p>
    <w:p w14:paraId="030C1136" w14:textId="77777777" w:rsidR="00EF06CF" w:rsidRDefault="00EF06CF" w:rsidP="00EF06CF">
      <w:pPr>
        <w:pStyle w:val="Heading3"/>
      </w:pPr>
      <w:r>
        <w:t>Purpose</w:t>
      </w:r>
    </w:p>
    <w:p w14:paraId="00FCF6F9" w14:textId="77777777" w:rsidR="00EF06CF" w:rsidRDefault="00EF06CF" w:rsidP="00EF06CF">
      <w:pPr>
        <w:pStyle w:val="Heading3"/>
      </w:pPr>
      <w:r>
        <w:t>Approach</w:t>
      </w:r>
    </w:p>
    <w:p w14:paraId="618EBB73" w14:textId="1377CF40" w:rsidR="00CB6157" w:rsidRPr="00CB6157" w:rsidRDefault="00CB6157" w:rsidP="004F7488">
      <w:pPr>
        <w:pStyle w:val="Heading3"/>
      </w:pPr>
      <w:r>
        <w:t>Database Diagram</w:t>
      </w:r>
    </w:p>
    <w:p w14:paraId="50994FE4" w14:textId="77777777" w:rsidR="00AE12F3" w:rsidRDefault="00AE12F3" w:rsidP="00AE12F3">
      <w:pPr>
        <w:pStyle w:val="Heading3"/>
      </w:pPr>
      <w:r>
        <w:t xml:space="preserve">GDPR and </w:t>
      </w:r>
      <w:proofErr w:type="spellStart"/>
      <w:r>
        <w:t>PbD</w:t>
      </w:r>
      <w:proofErr w:type="spellEnd"/>
      <w:r>
        <w:t xml:space="preserve"> Factor</w:t>
      </w:r>
    </w:p>
    <w:p w14:paraId="07AE9BBD" w14:textId="77777777" w:rsidR="00AE12F3" w:rsidRPr="00AE12F3" w:rsidRDefault="00AE12F3" w:rsidP="00AE12F3"/>
    <w:p w14:paraId="633E4602" w14:textId="77777777" w:rsidR="00EF06CF" w:rsidRDefault="00EF06CF" w:rsidP="00EF06CF"/>
    <w:p w14:paraId="039B6456" w14:textId="77777777" w:rsidR="00EF06CF" w:rsidRDefault="00EF06CF" w:rsidP="00EF06CF"/>
    <w:p w14:paraId="6AB25FD5" w14:textId="7E43F8FF" w:rsidR="00EF06CF" w:rsidRDefault="00EF06CF" w:rsidP="00EF06CF">
      <w:pPr>
        <w:pStyle w:val="Heading2"/>
      </w:pPr>
      <w:bookmarkStart w:id="57" w:name="_Toc1733611"/>
      <w:r>
        <w:t>Customer – Raise Travel Request</w:t>
      </w:r>
      <w:bookmarkEnd w:id="57"/>
    </w:p>
    <w:p w14:paraId="58136B6F" w14:textId="77777777" w:rsidR="00EF06CF" w:rsidRDefault="00EF06CF" w:rsidP="00EF06CF">
      <w:pPr>
        <w:pStyle w:val="Heading3"/>
      </w:pPr>
      <w:r>
        <w:t>Purpose</w:t>
      </w:r>
    </w:p>
    <w:p w14:paraId="7C0D613B" w14:textId="77777777" w:rsidR="00EF06CF" w:rsidRDefault="00EF06CF" w:rsidP="00EF06CF">
      <w:pPr>
        <w:pStyle w:val="Heading3"/>
      </w:pPr>
      <w:r>
        <w:t>Approach</w:t>
      </w:r>
    </w:p>
    <w:p w14:paraId="6ACB8D82" w14:textId="78EC0FCA" w:rsidR="00CB6157" w:rsidRPr="00CB6157" w:rsidRDefault="00CB6157" w:rsidP="00841A21">
      <w:pPr>
        <w:pStyle w:val="Heading3"/>
      </w:pPr>
      <w:r>
        <w:t>Database Diagram</w:t>
      </w:r>
    </w:p>
    <w:p w14:paraId="5EEF4802" w14:textId="77777777" w:rsidR="00AE12F3" w:rsidRDefault="00AE12F3" w:rsidP="00AE12F3">
      <w:pPr>
        <w:pStyle w:val="Heading3"/>
      </w:pPr>
      <w:r>
        <w:t xml:space="preserve">GDPR and </w:t>
      </w:r>
      <w:proofErr w:type="spellStart"/>
      <w:r>
        <w:t>PbD</w:t>
      </w:r>
      <w:proofErr w:type="spellEnd"/>
      <w:r>
        <w:t xml:space="preserve"> Factor</w:t>
      </w:r>
    </w:p>
    <w:p w14:paraId="249ABA71" w14:textId="77777777" w:rsidR="00AE12F3" w:rsidRPr="00AE12F3" w:rsidRDefault="00AE12F3" w:rsidP="00AE12F3"/>
    <w:p w14:paraId="7B64F25A" w14:textId="77777777" w:rsidR="00EF06CF" w:rsidRDefault="00EF06CF" w:rsidP="00EF06CF"/>
    <w:p w14:paraId="28580175" w14:textId="77777777" w:rsidR="00EF06CF" w:rsidRDefault="00EF06CF" w:rsidP="00EF06CF"/>
    <w:p w14:paraId="586F13B7" w14:textId="3DF3C36D" w:rsidR="00EF06CF" w:rsidRDefault="00EF06CF" w:rsidP="00EF06CF">
      <w:pPr>
        <w:pStyle w:val="Heading2"/>
      </w:pPr>
      <w:bookmarkStart w:id="58" w:name="_Toc1733612"/>
      <w:r>
        <w:lastRenderedPageBreak/>
        <w:t>Customer – Approve Travel Request</w:t>
      </w:r>
      <w:bookmarkEnd w:id="58"/>
    </w:p>
    <w:p w14:paraId="385430C4" w14:textId="77777777" w:rsidR="00EF06CF" w:rsidRDefault="00EF06CF" w:rsidP="00EF06CF">
      <w:pPr>
        <w:pStyle w:val="Heading3"/>
      </w:pPr>
      <w:r>
        <w:t>Purpose</w:t>
      </w:r>
    </w:p>
    <w:p w14:paraId="10DFAE84" w14:textId="77777777" w:rsidR="00EF06CF" w:rsidRDefault="00EF06CF" w:rsidP="00EF06CF">
      <w:pPr>
        <w:pStyle w:val="Heading3"/>
      </w:pPr>
      <w:r>
        <w:t>Approach</w:t>
      </w:r>
    </w:p>
    <w:p w14:paraId="18763B68" w14:textId="02D92CC8" w:rsidR="00CB6157" w:rsidRPr="00CB6157" w:rsidRDefault="00CB6157" w:rsidP="00D9340E">
      <w:pPr>
        <w:pStyle w:val="Heading3"/>
      </w:pPr>
      <w:r>
        <w:t>Database Diagram</w:t>
      </w:r>
    </w:p>
    <w:p w14:paraId="4CA90171" w14:textId="77777777" w:rsidR="00AE12F3" w:rsidRDefault="00AE12F3" w:rsidP="00AE12F3">
      <w:pPr>
        <w:pStyle w:val="Heading3"/>
      </w:pPr>
      <w:r>
        <w:t xml:space="preserve">GDPR and </w:t>
      </w:r>
      <w:proofErr w:type="spellStart"/>
      <w:r>
        <w:t>PbD</w:t>
      </w:r>
      <w:proofErr w:type="spellEnd"/>
      <w:r>
        <w:t xml:space="preserve"> Factor</w:t>
      </w:r>
    </w:p>
    <w:p w14:paraId="1CAA4F18" w14:textId="77777777" w:rsidR="00AE12F3" w:rsidRPr="00AE12F3" w:rsidRDefault="00AE12F3" w:rsidP="00AE12F3"/>
    <w:p w14:paraId="533CA411" w14:textId="77777777" w:rsidR="00EF06CF" w:rsidRDefault="00EF06CF" w:rsidP="00EF06CF"/>
    <w:p w14:paraId="7036B339" w14:textId="77777777" w:rsidR="00EF06CF" w:rsidRDefault="00EF06CF" w:rsidP="00EF06CF"/>
    <w:p w14:paraId="2F6FFFC5" w14:textId="5E83C38B" w:rsidR="00EF06CF" w:rsidRDefault="00EF06CF" w:rsidP="00EF06CF">
      <w:pPr>
        <w:pStyle w:val="Heading2"/>
      </w:pPr>
      <w:bookmarkStart w:id="59" w:name="_Toc1733613"/>
      <w:r>
        <w:t>Agent – Search Travel Request</w:t>
      </w:r>
      <w:bookmarkEnd w:id="59"/>
    </w:p>
    <w:p w14:paraId="76B3E76E" w14:textId="77777777" w:rsidR="00EF06CF" w:rsidRDefault="00EF06CF" w:rsidP="00EF06CF">
      <w:pPr>
        <w:pStyle w:val="Heading3"/>
      </w:pPr>
      <w:r>
        <w:t>Purpose</w:t>
      </w:r>
    </w:p>
    <w:p w14:paraId="6EC25002" w14:textId="77777777" w:rsidR="00EF06CF" w:rsidRDefault="00EF06CF" w:rsidP="00EF06CF">
      <w:pPr>
        <w:pStyle w:val="Heading3"/>
      </w:pPr>
      <w:r>
        <w:t>Approach</w:t>
      </w:r>
    </w:p>
    <w:p w14:paraId="2E878042" w14:textId="52145463" w:rsidR="00CB6157" w:rsidRPr="00CB6157" w:rsidRDefault="00CB6157" w:rsidP="0050676D">
      <w:pPr>
        <w:pStyle w:val="Heading3"/>
      </w:pPr>
      <w:r>
        <w:t>Database Diagram</w:t>
      </w:r>
    </w:p>
    <w:p w14:paraId="177B3DDB" w14:textId="77777777" w:rsidR="00AE12F3" w:rsidRDefault="00AE12F3" w:rsidP="00AE12F3">
      <w:pPr>
        <w:pStyle w:val="Heading3"/>
      </w:pPr>
      <w:r>
        <w:t xml:space="preserve">GDPR and </w:t>
      </w:r>
      <w:proofErr w:type="spellStart"/>
      <w:r>
        <w:t>PbD</w:t>
      </w:r>
      <w:proofErr w:type="spellEnd"/>
      <w:r>
        <w:t xml:space="preserve"> Factor</w:t>
      </w:r>
    </w:p>
    <w:p w14:paraId="0AA92EF6" w14:textId="77777777" w:rsidR="00AE12F3" w:rsidRPr="00AE12F3" w:rsidRDefault="00AE12F3" w:rsidP="00AE12F3"/>
    <w:p w14:paraId="7D869787" w14:textId="77777777" w:rsidR="00EF06CF" w:rsidRDefault="00EF06CF" w:rsidP="00EF06CF"/>
    <w:p w14:paraId="2F84500B" w14:textId="77777777" w:rsidR="00EF06CF" w:rsidRDefault="00EF06CF" w:rsidP="00EF06CF"/>
    <w:p w14:paraId="7080BB4F" w14:textId="0263B6FC" w:rsidR="00EF06CF" w:rsidRDefault="00EF06CF" w:rsidP="00EF06CF">
      <w:pPr>
        <w:pStyle w:val="Heading2"/>
      </w:pPr>
      <w:bookmarkStart w:id="60" w:name="_Toc1733614"/>
      <w:r>
        <w:t>Agent – Submit Travel Request</w:t>
      </w:r>
      <w:bookmarkEnd w:id="60"/>
    </w:p>
    <w:p w14:paraId="23878345" w14:textId="77777777" w:rsidR="00EF06CF" w:rsidRDefault="00EF06CF" w:rsidP="00EF06CF">
      <w:pPr>
        <w:pStyle w:val="Heading3"/>
      </w:pPr>
      <w:r>
        <w:t>Purpose</w:t>
      </w:r>
    </w:p>
    <w:p w14:paraId="20C3A2BE" w14:textId="77777777" w:rsidR="00EF06CF" w:rsidRDefault="00EF06CF" w:rsidP="00EF06CF">
      <w:pPr>
        <w:pStyle w:val="Heading3"/>
      </w:pPr>
      <w:r>
        <w:t>Approach</w:t>
      </w:r>
    </w:p>
    <w:p w14:paraId="60415C0F" w14:textId="59AD365A" w:rsidR="00CB6157" w:rsidRPr="00CB6157" w:rsidRDefault="00CB6157" w:rsidP="00E33780">
      <w:pPr>
        <w:pStyle w:val="Heading3"/>
      </w:pPr>
      <w:r>
        <w:t>Database Diagram</w:t>
      </w:r>
    </w:p>
    <w:p w14:paraId="2B130197" w14:textId="77777777" w:rsidR="00AE12F3" w:rsidRDefault="00AE12F3" w:rsidP="00AE12F3">
      <w:pPr>
        <w:pStyle w:val="Heading3"/>
      </w:pPr>
      <w:r>
        <w:t xml:space="preserve">GDPR and </w:t>
      </w:r>
      <w:proofErr w:type="spellStart"/>
      <w:r>
        <w:t>PbD</w:t>
      </w:r>
      <w:proofErr w:type="spellEnd"/>
      <w:r>
        <w:t xml:space="preserve"> Factor</w:t>
      </w:r>
    </w:p>
    <w:p w14:paraId="6E00ADA8" w14:textId="77777777" w:rsidR="00AE12F3" w:rsidRPr="00AE12F3" w:rsidRDefault="00AE12F3" w:rsidP="00AE12F3"/>
    <w:p w14:paraId="01FF7E75" w14:textId="77777777" w:rsidR="00EF06CF" w:rsidRDefault="00EF06CF" w:rsidP="00EF06CF"/>
    <w:p w14:paraId="0C47211A" w14:textId="77777777" w:rsidR="00EF06CF" w:rsidRDefault="00EF06CF" w:rsidP="00EF06CF"/>
    <w:p w14:paraId="2E89FE90" w14:textId="435B65D8" w:rsidR="00EF06CF" w:rsidRDefault="00EF06CF" w:rsidP="00EF06CF">
      <w:pPr>
        <w:pStyle w:val="Heading2"/>
      </w:pPr>
      <w:bookmarkStart w:id="61" w:name="_Toc1733615"/>
      <w:r>
        <w:t>Notification</w:t>
      </w:r>
      <w:bookmarkEnd w:id="61"/>
    </w:p>
    <w:p w14:paraId="7EF79414" w14:textId="77777777" w:rsidR="00EF06CF" w:rsidRDefault="00EF06CF" w:rsidP="00EF06CF">
      <w:pPr>
        <w:pStyle w:val="Heading3"/>
      </w:pPr>
      <w:r>
        <w:t>Purpose</w:t>
      </w:r>
    </w:p>
    <w:p w14:paraId="7AF8C530" w14:textId="77777777" w:rsidR="00EF06CF" w:rsidRDefault="00EF06CF" w:rsidP="00EF06CF">
      <w:pPr>
        <w:pStyle w:val="Heading3"/>
      </w:pPr>
      <w:r>
        <w:t>Approach</w:t>
      </w:r>
    </w:p>
    <w:p w14:paraId="27E5BE45" w14:textId="7FA069B7" w:rsidR="00CB6157" w:rsidRPr="00CB6157" w:rsidRDefault="00CB6157" w:rsidP="00573CCB">
      <w:pPr>
        <w:pStyle w:val="Heading3"/>
      </w:pPr>
      <w:r>
        <w:t>Database Diagram</w:t>
      </w:r>
    </w:p>
    <w:p w14:paraId="5117F8A2" w14:textId="77777777" w:rsidR="00AE12F3" w:rsidRDefault="00AE12F3" w:rsidP="00AE12F3">
      <w:pPr>
        <w:pStyle w:val="Heading3"/>
      </w:pPr>
      <w:r>
        <w:t xml:space="preserve">GDPR and </w:t>
      </w:r>
      <w:proofErr w:type="spellStart"/>
      <w:r>
        <w:t>PbD</w:t>
      </w:r>
      <w:proofErr w:type="spellEnd"/>
      <w:r>
        <w:t xml:space="preserve"> Factor</w:t>
      </w:r>
    </w:p>
    <w:p w14:paraId="1330C591" w14:textId="77777777" w:rsidR="00AE12F3" w:rsidRPr="00AE12F3" w:rsidRDefault="00AE12F3" w:rsidP="00AE12F3"/>
    <w:p w14:paraId="1FCDA043" w14:textId="77777777" w:rsidR="00EF06CF" w:rsidRDefault="00EF06CF" w:rsidP="00EF06CF"/>
    <w:p w14:paraId="34B1C171" w14:textId="77777777" w:rsidR="00EF06CF" w:rsidRDefault="00EF06CF" w:rsidP="00EF06CF"/>
    <w:p w14:paraId="2256E165" w14:textId="77777777" w:rsidR="00EF06CF" w:rsidRPr="00EF06CF" w:rsidRDefault="00EF06CF" w:rsidP="00EF06CF"/>
    <w:p w14:paraId="24A92BCF" w14:textId="77777777" w:rsidR="00EF06CF" w:rsidRPr="00EF06CF" w:rsidRDefault="00EF06CF" w:rsidP="00EF06CF"/>
    <w:p w14:paraId="04D8E9BE" w14:textId="77777777" w:rsidR="00EF06CF" w:rsidRPr="00EF06CF" w:rsidRDefault="00EF06CF" w:rsidP="00EF06CF"/>
    <w:p w14:paraId="3DB257BC" w14:textId="77777777" w:rsidR="00A11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62" w:name="_Toc1733616"/>
      <w:r w:rsidRPr="0071675C">
        <w:rPr>
          <w:rFonts w:cs="Trebuchet MS"/>
        </w:rPr>
        <w:t>Third party integration</w:t>
      </w:r>
      <w:bookmarkEnd w:id="53"/>
      <w:bookmarkEnd w:id="62"/>
    </w:p>
    <w:p w14:paraId="1FAA3818" w14:textId="77777777" w:rsidR="00AE12F3" w:rsidRPr="00AE12F3" w:rsidRDefault="00AE12F3" w:rsidP="00AE12F3"/>
    <w:p w14:paraId="7DDC9658" w14:textId="77777777" w:rsidR="00A1175C" w:rsidRPr="00716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</w:pPr>
      <w:bookmarkStart w:id="63" w:name="_Toc514762920"/>
      <w:bookmarkStart w:id="64" w:name="_Toc1733617"/>
      <w:r w:rsidRPr="0071675C">
        <w:rPr>
          <w:rFonts w:cs="Trebuchet MS"/>
        </w:rPr>
        <w:t>Risks, Constraints, Limitations &amp; Issues</w:t>
      </w:r>
      <w:bookmarkEnd w:id="63"/>
      <w:bookmarkEnd w:id="64"/>
    </w:p>
    <w:p w14:paraId="1280A003" w14:textId="77777777" w:rsidR="00A1175C" w:rsidRPr="0071675C" w:rsidRDefault="00A1175C" w:rsidP="00BD2F2D">
      <w:pPr>
        <w:pStyle w:val="Heading2"/>
      </w:pPr>
      <w:bookmarkStart w:id="65" w:name="_Toc514762921"/>
      <w:bookmarkStart w:id="66" w:name="_Toc1733618"/>
      <w:r w:rsidRPr="0071675C">
        <w:t>Risks</w:t>
      </w:r>
      <w:bookmarkEnd w:id="65"/>
      <w:bookmarkEnd w:id="66"/>
    </w:p>
    <w:p w14:paraId="6B87583F" w14:textId="77777777" w:rsidR="00A1175C" w:rsidRPr="0071675C" w:rsidRDefault="00A1175C" w:rsidP="00D86845">
      <w:pPr>
        <w:rPr>
          <w:rFonts w:ascii="Cambria" w:hAnsi="Cambria"/>
        </w:rPr>
      </w:pPr>
      <w:r w:rsidRPr="0071675C">
        <w:rPr>
          <w:rFonts w:ascii="Cambria" w:hAnsi="Cambria"/>
        </w:rPr>
        <w:tab/>
      </w:r>
    </w:p>
    <w:p w14:paraId="42515BD4" w14:textId="77777777" w:rsidR="00A1175C" w:rsidRPr="0071675C" w:rsidRDefault="00A1175C" w:rsidP="00BD2F2D">
      <w:pPr>
        <w:pStyle w:val="Heading2"/>
        <w:rPr>
          <w:rFonts w:cs="Arial"/>
          <w:i/>
          <w:color w:val="0000FF"/>
          <w:sz w:val="20"/>
          <w:szCs w:val="20"/>
        </w:rPr>
      </w:pPr>
      <w:bookmarkStart w:id="67" w:name="_Toc514762922"/>
      <w:bookmarkStart w:id="68" w:name="_Toc1733619"/>
      <w:r w:rsidRPr="0071675C">
        <w:t>Constraints</w:t>
      </w:r>
      <w:bookmarkEnd w:id="67"/>
      <w:bookmarkEnd w:id="68"/>
    </w:p>
    <w:p w14:paraId="463CA011" w14:textId="77777777" w:rsidR="00A1175C" w:rsidRPr="004C3E36" w:rsidRDefault="00A1175C" w:rsidP="00D86845">
      <w:pPr>
        <w:spacing w:before="120" w:after="120"/>
        <w:ind w:left="810"/>
        <w:rPr>
          <w:rFonts w:ascii="Cambria" w:hAnsi="Cambria"/>
        </w:rPr>
      </w:pPr>
      <w:r w:rsidRPr="004C3E36">
        <w:rPr>
          <w:rFonts w:ascii="Cambria" w:hAnsi="Cambria" w:cs="Arial"/>
          <w:color w:val="0000FF"/>
          <w:szCs w:val="20"/>
        </w:rPr>
        <w:t>&lt;Specify the Constraints&gt;</w:t>
      </w:r>
    </w:p>
    <w:p w14:paraId="1ED59407" w14:textId="77777777" w:rsidR="00A1175C" w:rsidRPr="0071675C" w:rsidRDefault="00A1175C" w:rsidP="00BD2F2D">
      <w:pPr>
        <w:pStyle w:val="Heading2"/>
        <w:rPr>
          <w:rFonts w:cs="Arial"/>
          <w:i/>
          <w:color w:val="0000FF"/>
          <w:sz w:val="20"/>
          <w:szCs w:val="20"/>
        </w:rPr>
      </w:pPr>
      <w:bookmarkStart w:id="69" w:name="_Toc514762923"/>
      <w:bookmarkStart w:id="70" w:name="_Toc1733620"/>
      <w:r w:rsidRPr="0071675C">
        <w:t>Limitations</w:t>
      </w:r>
      <w:bookmarkEnd w:id="69"/>
      <w:bookmarkEnd w:id="70"/>
    </w:p>
    <w:p w14:paraId="029CA0F2" w14:textId="77777777" w:rsidR="00A1175C" w:rsidRPr="004C3E36" w:rsidRDefault="00A1175C" w:rsidP="00D86845">
      <w:pPr>
        <w:spacing w:before="120" w:after="120"/>
        <w:ind w:left="810"/>
        <w:rPr>
          <w:rFonts w:ascii="Cambria" w:hAnsi="Cambria"/>
        </w:rPr>
      </w:pPr>
      <w:r w:rsidRPr="004C3E36">
        <w:rPr>
          <w:rFonts w:ascii="Cambria" w:hAnsi="Cambria" w:cs="Arial"/>
          <w:color w:val="0000FF"/>
          <w:szCs w:val="20"/>
        </w:rPr>
        <w:t>&lt;Limitations for the design need to be specified&gt;</w:t>
      </w:r>
    </w:p>
    <w:p w14:paraId="4DD71391" w14:textId="77777777" w:rsidR="00A1175C" w:rsidRPr="0071675C" w:rsidRDefault="00A1175C" w:rsidP="00BD2F2D">
      <w:pPr>
        <w:pStyle w:val="Heading2"/>
      </w:pPr>
      <w:bookmarkStart w:id="71" w:name="_Toc514762924"/>
      <w:bookmarkStart w:id="72" w:name="_Toc1733621"/>
      <w:r w:rsidRPr="0071675C">
        <w:t>Issues</w:t>
      </w:r>
      <w:bookmarkEnd w:id="71"/>
      <w:bookmarkEnd w:id="72"/>
    </w:p>
    <w:p w14:paraId="4F168F99" w14:textId="77777777" w:rsidR="00A1175C" w:rsidRDefault="00A1175C" w:rsidP="00D86845">
      <w:pPr>
        <w:ind w:left="576"/>
        <w:rPr>
          <w:rFonts w:ascii="Cambria" w:hAnsi="Cambria"/>
        </w:rPr>
      </w:pPr>
    </w:p>
    <w:p w14:paraId="2F8FBCF8" w14:textId="77777777" w:rsidR="00A1175C" w:rsidRDefault="00A1175C" w:rsidP="00BD2F2D">
      <w:pPr>
        <w:pStyle w:val="Heading2"/>
      </w:pPr>
      <w:bookmarkStart w:id="73" w:name="_Toc514762925"/>
      <w:bookmarkStart w:id="74" w:name="_Toc1733622"/>
      <w:r w:rsidRPr="0071675C">
        <w:t>Dependencies</w:t>
      </w:r>
      <w:bookmarkEnd w:id="73"/>
      <w:bookmarkEnd w:id="74"/>
    </w:p>
    <w:tbl>
      <w:tblPr>
        <w:tblW w:w="5000" w:type="pct"/>
        <w:tblLook w:val="0000" w:firstRow="0" w:lastRow="0" w:firstColumn="0" w:lastColumn="0" w:noHBand="0" w:noVBand="0"/>
      </w:tblPr>
      <w:tblGrid>
        <w:gridCol w:w="4503"/>
        <w:gridCol w:w="4513"/>
      </w:tblGrid>
      <w:tr w:rsidR="00D540B5" w:rsidRPr="00D540B5" w14:paraId="34C6E69B" w14:textId="77777777" w:rsidTr="00295263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38514E83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Item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223DB7F5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Description/Reference</w:t>
            </w:r>
          </w:p>
        </w:tc>
      </w:tr>
      <w:tr w:rsidR="00D540B5" w:rsidRPr="0071675C" w14:paraId="5B31820B" w14:textId="77777777" w:rsidTr="00295263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98F6A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FBDCF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</w:tr>
    </w:tbl>
    <w:p w14:paraId="1556C3A7" w14:textId="77777777" w:rsidR="00A1175C" w:rsidRPr="0071675C" w:rsidRDefault="00A1175C" w:rsidP="00D86845">
      <w:pPr>
        <w:pStyle w:val="Heading1"/>
        <w:numPr>
          <w:ilvl w:val="0"/>
          <w:numId w:val="7"/>
        </w:numPr>
        <w:suppressAutoHyphens/>
        <w:spacing w:before="480" w:after="0" w:line="276" w:lineRule="auto"/>
      </w:pPr>
      <w:bookmarkStart w:id="75" w:name="_Toc514762926"/>
      <w:bookmarkStart w:id="76" w:name="_Toc1733623"/>
      <w:r w:rsidRPr="0071675C">
        <w:rPr>
          <w:rFonts w:cs="Trebuchet MS"/>
        </w:rPr>
        <w:t>Appendix</w:t>
      </w:r>
      <w:bookmarkEnd w:id="75"/>
      <w:bookmarkEnd w:id="76"/>
    </w:p>
    <w:p w14:paraId="3C9CA779" w14:textId="77777777" w:rsidR="00A1175C" w:rsidRDefault="00A1175C" w:rsidP="00BD2F2D">
      <w:pPr>
        <w:pStyle w:val="Heading2"/>
      </w:pPr>
      <w:bookmarkStart w:id="77" w:name="_Toc514762927"/>
      <w:bookmarkStart w:id="78" w:name="_Toc1733624"/>
      <w:r w:rsidRPr="0071675C">
        <w:t>Project Standards and Conventions</w:t>
      </w:r>
      <w:bookmarkEnd w:id="77"/>
      <w:bookmarkEnd w:id="78"/>
    </w:p>
    <w:tbl>
      <w:tblPr>
        <w:tblW w:w="5000" w:type="pct"/>
        <w:tblLook w:val="0000" w:firstRow="0" w:lastRow="0" w:firstColumn="0" w:lastColumn="0" w:noHBand="0" w:noVBand="0"/>
      </w:tblPr>
      <w:tblGrid>
        <w:gridCol w:w="4503"/>
        <w:gridCol w:w="4513"/>
      </w:tblGrid>
      <w:tr w:rsidR="00D540B5" w:rsidRPr="00D540B5" w14:paraId="0AF555C0" w14:textId="77777777" w:rsidTr="00295263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60D1A393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Item</w:t>
            </w: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657D1757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Description/Reference</w:t>
            </w:r>
          </w:p>
        </w:tc>
      </w:tr>
      <w:tr w:rsidR="00D540B5" w:rsidRPr="0071675C" w14:paraId="776BF2E3" w14:textId="77777777" w:rsidTr="00295263">
        <w:tc>
          <w:tcPr>
            <w:tcW w:w="2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764DF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  <w:tc>
          <w:tcPr>
            <w:tcW w:w="25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56261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</w:tr>
    </w:tbl>
    <w:p w14:paraId="0351D6FE" w14:textId="77777777" w:rsidR="00D540B5" w:rsidRDefault="00D540B5" w:rsidP="00D86845"/>
    <w:p w14:paraId="75B190BB" w14:textId="77777777" w:rsidR="00A1175C" w:rsidRDefault="00A1175C" w:rsidP="00BD2F2D">
      <w:pPr>
        <w:pStyle w:val="Heading2"/>
      </w:pPr>
      <w:bookmarkStart w:id="79" w:name="_Toc514762928"/>
      <w:bookmarkStart w:id="80" w:name="_Toc1733625"/>
      <w:r w:rsidRPr="0071675C">
        <w:t>Development</w:t>
      </w:r>
      <w:r w:rsidRPr="0071675C">
        <w:rPr>
          <w:rFonts w:eastAsia="Batang"/>
        </w:rPr>
        <w:t xml:space="preserve"> Environment Parameters</w:t>
      </w:r>
      <w:bookmarkEnd w:id="79"/>
      <w:bookmarkEnd w:id="80"/>
    </w:p>
    <w:tbl>
      <w:tblPr>
        <w:tblW w:w="5000" w:type="pct"/>
        <w:tblLook w:val="0000" w:firstRow="0" w:lastRow="0" w:firstColumn="0" w:lastColumn="0" w:noHBand="0" w:noVBand="0"/>
      </w:tblPr>
      <w:tblGrid>
        <w:gridCol w:w="3003"/>
        <w:gridCol w:w="3003"/>
        <w:gridCol w:w="3010"/>
      </w:tblGrid>
      <w:tr w:rsidR="00D540B5" w:rsidRPr="00D540B5" w14:paraId="13D32493" w14:textId="77777777" w:rsidTr="00D540B5"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380A5A8F" w14:textId="77777777" w:rsidR="00D540B5" w:rsidRDefault="00D540B5" w:rsidP="00D86845">
            <w:pPr>
              <w:spacing w:after="0"/>
              <w:rPr>
                <w:rFonts w:ascii="Cambria" w:hAnsi="Cambria" w:cs="Trebuchet MS"/>
                <w:b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Environment</w:t>
            </w: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</w:tcPr>
          <w:p w14:paraId="0040FDD7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Parameter Name</w:t>
            </w: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</w:tcPr>
          <w:p w14:paraId="5856C512" w14:textId="77777777" w:rsidR="00D540B5" w:rsidRPr="00D540B5" w:rsidRDefault="00D540B5" w:rsidP="00D86845">
            <w:pPr>
              <w:spacing w:after="0"/>
              <w:rPr>
                <w:rFonts w:ascii="Cambria" w:hAnsi="Cambria"/>
                <w:color w:val="FFFFFF" w:themeColor="background1"/>
              </w:rPr>
            </w:pPr>
            <w:r>
              <w:rPr>
                <w:rFonts w:ascii="Cambria" w:hAnsi="Cambria" w:cs="Trebuchet MS"/>
                <w:b/>
                <w:color w:val="FFFFFF" w:themeColor="background1"/>
              </w:rPr>
              <w:t>Value</w:t>
            </w:r>
          </w:p>
        </w:tc>
      </w:tr>
      <w:tr w:rsidR="00D540B5" w:rsidRPr="0071675C" w14:paraId="2AAE3C3F" w14:textId="77777777" w:rsidTr="00D540B5"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2EE5E2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  <w:tc>
          <w:tcPr>
            <w:tcW w:w="1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5D7B4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  <w:tc>
          <w:tcPr>
            <w:tcW w:w="16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114F7" w14:textId="77777777" w:rsidR="00D540B5" w:rsidRPr="0071675C" w:rsidRDefault="00D540B5" w:rsidP="00D86845">
            <w:pPr>
              <w:snapToGrid w:val="0"/>
              <w:spacing w:after="0"/>
              <w:rPr>
                <w:rFonts w:ascii="Cambria" w:hAnsi="Cambria"/>
              </w:rPr>
            </w:pPr>
          </w:p>
        </w:tc>
      </w:tr>
    </w:tbl>
    <w:p w14:paraId="794A01AB" w14:textId="77777777" w:rsidR="00D540B5" w:rsidRDefault="00D540B5" w:rsidP="00D86845"/>
    <w:p w14:paraId="272EF396" w14:textId="77777777" w:rsidR="00A1175C" w:rsidRPr="00716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cs="Trebuchet MS"/>
        </w:rPr>
      </w:pPr>
      <w:bookmarkStart w:id="81" w:name="_Toc514762933"/>
      <w:bookmarkStart w:id="82" w:name="_Toc1733626"/>
      <w:r w:rsidRPr="0071675C">
        <w:rPr>
          <w:rFonts w:cs="Trebuchet MS"/>
        </w:rPr>
        <w:lastRenderedPageBreak/>
        <w:t>Packaging and Installation Considerations</w:t>
      </w:r>
      <w:bookmarkEnd w:id="81"/>
      <w:bookmarkEnd w:id="82"/>
    </w:p>
    <w:p w14:paraId="4F437BB6" w14:textId="77777777" w:rsidR="00A1175C" w:rsidRPr="0071675C" w:rsidRDefault="00A1175C" w:rsidP="00D86845">
      <w:pPr>
        <w:ind w:left="432"/>
        <w:rPr>
          <w:rFonts w:ascii="Cambria" w:hAnsi="Cambria" w:cs="Trebuchet MS"/>
        </w:rPr>
      </w:pPr>
    </w:p>
    <w:p w14:paraId="6AEDD420" w14:textId="77777777" w:rsidR="00A1175C" w:rsidRPr="0071675C" w:rsidRDefault="00A1175C" w:rsidP="00BD2F2D">
      <w:pPr>
        <w:pStyle w:val="Heading1"/>
        <w:numPr>
          <w:ilvl w:val="0"/>
          <w:numId w:val="7"/>
        </w:numPr>
        <w:suppressAutoHyphens/>
        <w:spacing w:before="480" w:after="0" w:line="276" w:lineRule="auto"/>
        <w:rPr>
          <w:rFonts w:eastAsia="Trebuchet MS" w:cs="Trebuchet MS"/>
        </w:rPr>
      </w:pPr>
      <w:bookmarkStart w:id="83" w:name="_Toc514762934"/>
      <w:bookmarkStart w:id="84" w:name="_Toc1733627"/>
      <w:r w:rsidRPr="0071675C">
        <w:rPr>
          <w:rFonts w:cs="Trebuchet MS"/>
        </w:rPr>
        <w:t>Supplementary Information</w:t>
      </w:r>
      <w:bookmarkEnd w:id="83"/>
      <w:bookmarkEnd w:id="84"/>
    </w:p>
    <w:p w14:paraId="40EFB5C1" w14:textId="77777777" w:rsidR="00B51C19" w:rsidRPr="0074237E" w:rsidRDefault="00B51C19" w:rsidP="00D86845">
      <w:pPr>
        <w:pStyle w:val="Heading1"/>
        <w:numPr>
          <w:ilvl w:val="0"/>
          <w:numId w:val="0"/>
        </w:numPr>
        <w:spacing w:line="276" w:lineRule="auto"/>
      </w:pPr>
    </w:p>
    <w:sectPr w:rsidR="00B51C19" w:rsidRPr="0074237E" w:rsidSect="002C08EE">
      <w:headerReference w:type="default" r:id="rId21"/>
      <w:footerReference w:type="default" r:id="rId22"/>
      <w:pgSz w:w="11906" w:h="16838" w:code="9"/>
      <w:pgMar w:top="1276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99A741" w16cid:durableId="1EF3431A"/>
  <w16cid:commentId w16cid:paraId="28B22B60" w16cid:durableId="1EF3431B"/>
  <w16cid:commentId w16cid:paraId="10AEF7A2" w16cid:durableId="1EF3431C"/>
  <w16cid:commentId w16cid:paraId="5C869600" w16cid:durableId="1EF3431D"/>
  <w16cid:commentId w16cid:paraId="32356C38" w16cid:durableId="1EF3431E"/>
  <w16cid:commentId w16cid:paraId="4685819A" w16cid:durableId="1EF3431F"/>
  <w16cid:commentId w16cid:paraId="0AC9C1F2" w16cid:durableId="1EF34320"/>
  <w16cid:commentId w16cid:paraId="792221F3" w16cid:durableId="1EF34321"/>
  <w16cid:commentId w16cid:paraId="2D7D5A98" w16cid:durableId="1EF34322"/>
  <w16cid:commentId w16cid:paraId="3D0941AD" w16cid:durableId="1EF34323"/>
  <w16cid:commentId w16cid:paraId="27295620" w16cid:durableId="1EF34324"/>
  <w16cid:commentId w16cid:paraId="77D9E004" w16cid:durableId="1EF34325"/>
  <w16cid:commentId w16cid:paraId="7C73E3D9" w16cid:durableId="1EF34326"/>
  <w16cid:commentId w16cid:paraId="04F8F957" w16cid:durableId="1EF34327"/>
  <w16cid:commentId w16cid:paraId="453810BF" w16cid:durableId="1EF34328"/>
  <w16cid:commentId w16cid:paraId="12E7525F" w16cid:durableId="1EF34329"/>
  <w16cid:commentId w16cid:paraId="4F4FB7F7" w16cid:durableId="1EF3432A"/>
  <w16cid:commentId w16cid:paraId="40515413" w16cid:durableId="1EF3432B"/>
  <w16cid:commentId w16cid:paraId="0B133279" w16cid:durableId="1EF3432C"/>
  <w16cid:commentId w16cid:paraId="7A841010" w16cid:durableId="1EF3432D"/>
  <w16cid:commentId w16cid:paraId="37693A49" w16cid:durableId="1EF3432E"/>
  <w16cid:commentId w16cid:paraId="5AEDE1C1" w16cid:durableId="1EF3432F"/>
  <w16cid:commentId w16cid:paraId="72FA7DC8" w16cid:durableId="1EF34330"/>
  <w16cid:commentId w16cid:paraId="0EB8453D" w16cid:durableId="1EF34331"/>
  <w16cid:commentId w16cid:paraId="4E44F812" w16cid:durableId="1EF34332"/>
  <w16cid:commentId w16cid:paraId="46EDAC3F" w16cid:durableId="1EF34333"/>
  <w16cid:commentId w16cid:paraId="26F5C155" w16cid:durableId="1EF34334"/>
  <w16cid:commentId w16cid:paraId="3D06A88E" w16cid:durableId="1EF34335"/>
  <w16cid:commentId w16cid:paraId="18F3CFFC" w16cid:durableId="1EF34336"/>
  <w16cid:commentId w16cid:paraId="0416854B" w16cid:durableId="1EF34337"/>
  <w16cid:commentId w16cid:paraId="6F043E33" w16cid:durableId="1EF34338"/>
  <w16cid:commentId w16cid:paraId="10D30DF6" w16cid:durableId="1EF34339"/>
  <w16cid:commentId w16cid:paraId="0BCB4B58" w16cid:durableId="1EF3433A"/>
  <w16cid:commentId w16cid:paraId="1116328F" w16cid:durableId="1EF3433B"/>
  <w16cid:commentId w16cid:paraId="1B9E4549" w16cid:durableId="1EF3433C"/>
  <w16cid:commentId w16cid:paraId="21D4B0E0" w16cid:durableId="1EF3433D"/>
  <w16cid:commentId w16cid:paraId="7792536B" w16cid:durableId="1EF3433E"/>
  <w16cid:commentId w16cid:paraId="43972C1A" w16cid:durableId="1EF3433F"/>
  <w16cid:commentId w16cid:paraId="1983C195" w16cid:durableId="1EF34340"/>
  <w16cid:commentId w16cid:paraId="6EA62653" w16cid:durableId="1EF34341"/>
  <w16cid:commentId w16cid:paraId="77193D01" w16cid:durableId="1EF34342"/>
  <w16cid:commentId w16cid:paraId="1E463D23" w16cid:durableId="1EF34343"/>
  <w16cid:commentId w16cid:paraId="07A41F3E" w16cid:durableId="1EF34344"/>
  <w16cid:commentId w16cid:paraId="3E4F317D" w16cid:durableId="1EF34345"/>
  <w16cid:commentId w16cid:paraId="7F2A6970" w16cid:durableId="1EF34346"/>
  <w16cid:commentId w16cid:paraId="191BF682" w16cid:durableId="1EF34347"/>
  <w16cid:commentId w16cid:paraId="60CCA6C7" w16cid:durableId="1EF34348"/>
  <w16cid:commentId w16cid:paraId="2626FA0F" w16cid:durableId="1EF34349"/>
  <w16cid:commentId w16cid:paraId="4053DC27" w16cid:durableId="1EF3434A"/>
  <w16cid:commentId w16cid:paraId="6C31A1AD" w16cid:durableId="1EF3434B"/>
  <w16cid:commentId w16cid:paraId="73695B29" w16cid:durableId="1EF3434C"/>
  <w16cid:commentId w16cid:paraId="2BDB1B72" w16cid:durableId="1EF3434D"/>
  <w16cid:commentId w16cid:paraId="35613EAB" w16cid:durableId="1EF3434E"/>
  <w16cid:commentId w16cid:paraId="6EAE01AE" w16cid:durableId="1EF3434F"/>
  <w16cid:commentId w16cid:paraId="24836F11" w16cid:durableId="1EF34350"/>
  <w16cid:commentId w16cid:paraId="6148A695" w16cid:durableId="1EF34351"/>
  <w16cid:commentId w16cid:paraId="0801E2BA" w16cid:durableId="1EF34352"/>
  <w16cid:commentId w16cid:paraId="4B63B3A4" w16cid:durableId="1EF34353"/>
  <w16cid:commentId w16cid:paraId="4AEF6BA6" w16cid:durableId="1EF34354"/>
  <w16cid:commentId w16cid:paraId="6906F8E1" w16cid:durableId="1EF34355"/>
  <w16cid:commentId w16cid:paraId="56ED0073" w16cid:durableId="1EF34356"/>
  <w16cid:commentId w16cid:paraId="5D372C65" w16cid:durableId="1EF34357"/>
  <w16cid:commentId w16cid:paraId="54FD5553" w16cid:durableId="1EF34358"/>
  <w16cid:commentId w16cid:paraId="15BF46DE" w16cid:durableId="1EF34359"/>
  <w16cid:commentId w16cid:paraId="660E73D6" w16cid:durableId="1EF3435A"/>
  <w16cid:commentId w16cid:paraId="3EBE0DFE" w16cid:durableId="1EF3435B"/>
  <w16cid:commentId w16cid:paraId="1C2B8F55" w16cid:durableId="1EF3435C"/>
  <w16cid:commentId w16cid:paraId="60AA5DA2" w16cid:durableId="1EF3435D"/>
  <w16cid:commentId w16cid:paraId="02D70AF6" w16cid:durableId="1EF3435E"/>
  <w16cid:commentId w16cid:paraId="0ECC438E" w16cid:durableId="1EF3435F"/>
  <w16cid:commentId w16cid:paraId="4D485D4E" w16cid:durableId="1EF34360"/>
  <w16cid:commentId w16cid:paraId="6C304516" w16cid:durableId="1EF34361"/>
  <w16cid:commentId w16cid:paraId="722BDD19" w16cid:durableId="1EF34362"/>
  <w16cid:commentId w16cid:paraId="17CDFBD9" w16cid:durableId="1EF34363"/>
  <w16cid:commentId w16cid:paraId="54437FBC" w16cid:durableId="1EF34364"/>
  <w16cid:commentId w16cid:paraId="3C882936" w16cid:durableId="1EF34365"/>
  <w16cid:commentId w16cid:paraId="4EA1D542" w16cid:durableId="1EF34366"/>
  <w16cid:commentId w16cid:paraId="317F1A3F" w16cid:durableId="1EF34367"/>
  <w16cid:commentId w16cid:paraId="741EB17C" w16cid:durableId="1EF34368"/>
  <w16cid:commentId w16cid:paraId="588BD0A4" w16cid:durableId="1EF34369"/>
  <w16cid:commentId w16cid:paraId="06D00151" w16cid:durableId="1EF3436A"/>
  <w16cid:commentId w16cid:paraId="74CF3CD1" w16cid:durableId="1EF3436B"/>
  <w16cid:commentId w16cid:paraId="4D5D0733" w16cid:durableId="1EF3436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3544D" w14:textId="77777777" w:rsidR="0066797A" w:rsidRDefault="0066797A" w:rsidP="00C631C9">
      <w:pPr>
        <w:spacing w:after="0" w:line="240" w:lineRule="auto"/>
      </w:pPr>
      <w:r>
        <w:separator/>
      </w:r>
    </w:p>
  </w:endnote>
  <w:endnote w:type="continuationSeparator" w:id="0">
    <w:p w14:paraId="74AE12D2" w14:textId="77777777" w:rsidR="0066797A" w:rsidRDefault="0066797A" w:rsidP="00C63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3F969" w14:textId="77777777" w:rsidR="007D6E4E" w:rsidRPr="008E496D" w:rsidRDefault="007D6E4E" w:rsidP="00805F6C">
    <w:pPr>
      <w:pStyle w:val="Footer"/>
      <w:ind w:left="2880"/>
      <w:jc w:val="right"/>
      <w:rPr>
        <w:color w:val="FFFFFF" w:themeColor="background1"/>
        <w:sz w:val="24"/>
      </w:rPr>
    </w:pPr>
    <w:r w:rsidRPr="008E496D">
      <w:rPr>
        <w:color w:val="FFFFFF" w:themeColor="background1"/>
        <w:sz w:val="24"/>
      </w:rPr>
      <w:t>RAY BUSINESS TECHNOLOGIES PVT LTERAY BUSINESS TECHNOLOGIES LLC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10666" w14:textId="77777777" w:rsidR="007D6E4E" w:rsidRPr="009D3366" w:rsidRDefault="007D6E4E" w:rsidP="00C631C9">
    <w:pPr>
      <w:pStyle w:val="Footer"/>
      <w:pBdr>
        <w:top w:val="single" w:sz="4" w:space="1" w:color="A6A6A6" w:themeColor="background1" w:themeShade="A6"/>
      </w:pBdr>
      <w:jc w:val="right"/>
      <w:rPr>
        <w:rFonts w:asciiTheme="majorHAnsi" w:hAnsiTheme="majorHAnsi"/>
      </w:rPr>
    </w:pPr>
    <w:r w:rsidRPr="009D3366">
      <w:rPr>
        <w:rFonts w:asciiTheme="majorHAnsi" w:hAnsiTheme="majorHAnsi"/>
      </w:rPr>
      <w:t>Private and Confidential</w:t>
    </w:r>
    <w:r w:rsidRPr="009D3366">
      <w:rPr>
        <w:rFonts w:asciiTheme="majorHAnsi" w:hAnsiTheme="majorHAnsi"/>
      </w:rPr>
      <w:tab/>
    </w:r>
    <w:r w:rsidRPr="009D3366">
      <w:rPr>
        <w:rFonts w:asciiTheme="majorHAnsi" w:hAnsiTheme="majorHAnsi"/>
      </w:rPr>
      <w:tab/>
    </w:r>
    <w:r w:rsidRPr="009D3366">
      <w:rPr>
        <w:rFonts w:asciiTheme="majorHAnsi" w:hAnsiTheme="majorHAnsi"/>
      </w:rPr>
      <w:fldChar w:fldCharType="begin"/>
    </w:r>
    <w:r w:rsidRPr="009D3366">
      <w:rPr>
        <w:rFonts w:asciiTheme="majorHAnsi" w:hAnsiTheme="majorHAnsi"/>
      </w:rPr>
      <w:instrText xml:space="preserve"> PAGE   \* MERGEFORMAT </w:instrText>
    </w:r>
    <w:r w:rsidRPr="009D3366">
      <w:rPr>
        <w:rFonts w:asciiTheme="majorHAnsi" w:hAnsiTheme="majorHAnsi"/>
      </w:rPr>
      <w:fldChar w:fldCharType="separate"/>
    </w:r>
    <w:r w:rsidR="007D76F0">
      <w:rPr>
        <w:rFonts w:asciiTheme="majorHAnsi" w:hAnsiTheme="majorHAnsi"/>
        <w:noProof/>
      </w:rPr>
      <w:t>21</w:t>
    </w:r>
    <w:r w:rsidRPr="009D3366">
      <w:rPr>
        <w:rFonts w:asciiTheme="majorHAnsi" w:hAnsiTheme="majorHAnsi"/>
        <w:noProof/>
      </w:rPr>
      <w:fldChar w:fldCharType="end"/>
    </w:r>
  </w:p>
  <w:p w14:paraId="419F1C98" w14:textId="77777777" w:rsidR="007D6E4E" w:rsidRDefault="007D6E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52E8B" w14:textId="77777777" w:rsidR="0066797A" w:rsidRDefault="0066797A" w:rsidP="00C631C9">
      <w:pPr>
        <w:spacing w:after="0" w:line="240" w:lineRule="auto"/>
      </w:pPr>
      <w:r>
        <w:separator/>
      </w:r>
    </w:p>
  </w:footnote>
  <w:footnote w:type="continuationSeparator" w:id="0">
    <w:p w14:paraId="01191132" w14:textId="77777777" w:rsidR="0066797A" w:rsidRDefault="0066797A" w:rsidP="00C63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1D925" w14:textId="77777777" w:rsidR="007D6E4E" w:rsidRDefault="007D6E4E" w:rsidP="00104E36">
    <w:pPr>
      <w:pStyle w:val="Header"/>
      <w:jc w:val="center"/>
    </w:pPr>
    <w:r w:rsidRPr="009D3366">
      <w:rPr>
        <w:rFonts w:asciiTheme="majorHAnsi" w:hAnsiTheme="majorHAnsi"/>
        <w:noProof/>
      </w:rPr>
      <w:drawing>
        <wp:anchor distT="0" distB="0" distL="114300" distR="114300" simplePos="0" relativeHeight="251664384" behindDoc="0" locked="0" layoutInCell="1" allowOverlap="1" wp14:anchorId="00290A8C" wp14:editId="0956F0C0">
          <wp:simplePos x="0" y="0"/>
          <wp:positionH relativeFrom="column">
            <wp:posOffset>2085975</wp:posOffset>
          </wp:positionH>
          <wp:positionV relativeFrom="paragraph">
            <wp:posOffset>531495</wp:posOffset>
          </wp:positionV>
          <wp:extent cx="1711325" cy="472440"/>
          <wp:effectExtent l="0" t="0" r="3175" b="3810"/>
          <wp:wrapThrough wrapText="bothSides">
            <wp:wrapPolygon edited="0">
              <wp:start x="0" y="0"/>
              <wp:lineTo x="0" y="20903"/>
              <wp:lineTo x="21400" y="20903"/>
              <wp:lineTo x="21400" y="0"/>
              <wp:lineTo x="0" y="0"/>
            </wp:wrapPolygon>
          </wp:wrapThrough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-CMMI-Logo_Ra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325" cy="47244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FEA8C" w14:textId="18A3217D" w:rsidR="007D6E4E" w:rsidRPr="009D3366" w:rsidRDefault="007D6E4E" w:rsidP="004A2492">
    <w:pPr>
      <w:pStyle w:val="Header"/>
      <w:pBdr>
        <w:bottom w:val="single" w:sz="4" w:space="1" w:color="A6A6A6" w:themeColor="background1" w:themeShade="A6"/>
      </w:pBdr>
      <w:rPr>
        <w:rFonts w:asciiTheme="majorHAnsi" w:hAnsiTheme="majorHAnsi"/>
      </w:rPr>
    </w:pPr>
    <w:r w:rsidRPr="009D3366">
      <w:rPr>
        <w:rFonts w:asciiTheme="majorHAnsi" w:hAnsiTheme="majorHAnsi"/>
        <w:noProof/>
      </w:rPr>
      <w:drawing>
        <wp:anchor distT="0" distB="0" distL="114300" distR="114300" simplePos="0" relativeHeight="251662336" behindDoc="0" locked="0" layoutInCell="1" allowOverlap="1" wp14:anchorId="57159850" wp14:editId="6FF4D885">
          <wp:simplePos x="0" y="0"/>
          <wp:positionH relativeFrom="column">
            <wp:posOffset>5457825</wp:posOffset>
          </wp:positionH>
          <wp:positionV relativeFrom="paragraph">
            <wp:posOffset>-65405</wp:posOffset>
          </wp:positionV>
          <wp:extent cx="789305" cy="217805"/>
          <wp:effectExtent l="0" t="0" r="0" b="0"/>
          <wp:wrapThrough wrapText="bothSides">
            <wp:wrapPolygon edited="0">
              <wp:start x="0" y="0"/>
              <wp:lineTo x="0" y="18892"/>
              <wp:lineTo x="20853" y="18892"/>
              <wp:lineTo x="20853" y="0"/>
              <wp:lineTo x="0" y="0"/>
            </wp:wrapPolygon>
          </wp:wrapThrough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-CMMI-Logo_Ra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305" cy="21780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noProof/>
      </w:rPr>
      <w:t>CL MVP - Technical</w:t>
    </w:r>
    <w:r>
      <w:rPr>
        <w:rFonts w:asciiTheme="majorHAnsi" w:hAnsiTheme="majorHAnsi"/>
      </w:rPr>
      <w:t xml:space="preserve"> Approach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8AE1EE2"/>
    <w:lvl w:ilvl="0">
      <w:numFmt w:val="decimal"/>
      <w:pStyle w:val="Bullet2"/>
      <w:lvlText w:val="*"/>
      <w:lvlJc w:val="left"/>
    </w:lvl>
  </w:abstractNum>
  <w:abstractNum w:abstractNumId="1">
    <w:nsid w:val="00000001"/>
    <w:multiLevelType w:val="multilevel"/>
    <w:tmpl w:val="840AE4F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ascii="Calibri" w:hAnsi="Calibri" w:hint="default"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ascii="Cambria" w:hAnsi="Cambria" w:cs="Cambria" w:hint="default"/>
        <w:color w:val="4F81BD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D2229E"/>
    <w:multiLevelType w:val="hybridMultilevel"/>
    <w:tmpl w:val="76785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1914686"/>
    <w:multiLevelType w:val="hybridMultilevel"/>
    <w:tmpl w:val="9EC211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020E0168"/>
    <w:multiLevelType w:val="hybridMultilevel"/>
    <w:tmpl w:val="692E9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22570C7"/>
    <w:multiLevelType w:val="hybridMultilevel"/>
    <w:tmpl w:val="884AE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4427FE3"/>
    <w:multiLevelType w:val="hybridMultilevel"/>
    <w:tmpl w:val="D20E0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55079C0"/>
    <w:multiLevelType w:val="multilevel"/>
    <w:tmpl w:val="BA5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5566AFA"/>
    <w:multiLevelType w:val="multilevel"/>
    <w:tmpl w:val="B406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63663C0"/>
    <w:multiLevelType w:val="hybridMultilevel"/>
    <w:tmpl w:val="EC228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6B56EA7"/>
    <w:multiLevelType w:val="hybridMultilevel"/>
    <w:tmpl w:val="9E300B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0710253D"/>
    <w:multiLevelType w:val="hybridMultilevel"/>
    <w:tmpl w:val="86285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60796B"/>
    <w:multiLevelType w:val="hybridMultilevel"/>
    <w:tmpl w:val="A6E09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9A530D2"/>
    <w:multiLevelType w:val="hybridMultilevel"/>
    <w:tmpl w:val="3BA22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B5A22C5"/>
    <w:multiLevelType w:val="hybridMultilevel"/>
    <w:tmpl w:val="1368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CE31713"/>
    <w:multiLevelType w:val="multilevel"/>
    <w:tmpl w:val="D1BC965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0DB86C88"/>
    <w:multiLevelType w:val="hybridMultilevel"/>
    <w:tmpl w:val="E04C6C78"/>
    <w:lvl w:ilvl="0" w:tplc="00424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26346" w:tentative="1">
      <w:start w:val="1"/>
      <w:numFmt w:val="lowerLetter"/>
      <w:lvlText w:val="%2."/>
      <w:lvlJc w:val="left"/>
      <w:pPr>
        <w:ind w:left="1440" w:hanging="360"/>
      </w:pPr>
    </w:lvl>
    <w:lvl w:ilvl="2" w:tplc="08AE7F0C" w:tentative="1">
      <w:start w:val="1"/>
      <w:numFmt w:val="lowerRoman"/>
      <w:lvlText w:val="%3."/>
      <w:lvlJc w:val="right"/>
      <w:pPr>
        <w:ind w:left="2160" w:hanging="180"/>
      </w:pPr>
    </w:lvl>
    <w:lvl w:ilvl="3" w:tplc="7D4411B8" w:tentative="1">
      <w:start w:val="1"/>
      <w:numFmt w:val="decimal"/>
      <w:lvlText w:val="%4."/>
      <w:lvlJc w:val="left"/>
      <w:pPr>
        <w:ind w:left="2880" w:hanging="360"/>
      </w:pPr>
    </w:lvl>
    <w:lvl w:ilvl="4" w:tplc="293EA7B4" w:tentative="1">
      <w:start w:val="1"/>
      <w:numFmt w:val="lowerLetter"/>
      <w:lvlText w:val="%5."/>
      <w:lvlJc w:val="left"/>
      <w:pPr>
        <w:ind w:left="3600" w:hanging="360"/>
      </w:pPr>
    </w:lvl>
    <w:lvl w:ilvl="5" w:tplc="268656D8" w:tentative="1">
      <w:start w:val="1"/>
      <w:numFmt w:val="lowerRoman"/>
      <w:lvlText w:val="%6."/>
      <w:lvlJc w:val="right"/>
      <w:pPr>
        <w:ind w:left="4320" w:hanging="180"/>
      </w:pPr>
    </w:lvl>
    <w:lvl w:ilvl="6" w:tplc="389E929A" w:tentative="1">
      <w:start w:val="1"/>
      <w:numFmt w:val="decimal"/>
      <w:lvlText w:val="%7."/>
      <w:lvlJc w:val="left"/>
      <w:pPr>
        <w:ind w:left="5040" w:hanging="360"/>
      </w:pPr>
    </w:lvl>
    <w:lvl w:ilvl="7" w:tplc="9D204220" w:tentative="1">
      <w:start w:val="1"/>
      <w:numFmt w:val="lowerLetter"/>
      <w:lvlText w:val="%8."/>
      <w:lvlJc w:val="left"/>
      <w:pPr>
        <w:ind w:left="5760" w:hanging="360"/>
      </w:pPr>
    </w:lvl>
    <w:lvl w:ilvl="8" w:tplc="1AE893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DF34595"/>
    <w:multiLevelType w:val="hybridMultilevel"/>
    <w:tmpl w:val="6630D742"/>
    <w:lvl w:ilvl="0" w:tplc="2B54C1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FAEC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3E22E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27A127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B6791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CE884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EEAB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28C7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724C51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F4038BC"/>
    <w:multiLevelType w:val="hybridMultilevel"/>
    <w:tmpl w:val="23DAEE9C"/>
    <w:lvl w:ilvl="0" w:tplc="F75876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A6CAB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E46A19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3B4E49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214B48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302C4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1A25CC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104B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B3C218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FFA103D"/>
    <w:multiLevelType w:val="hybridMultilevel"/>
    <w:tmpl w:val="3EC47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118430BB"/>
    <w:multiLevelType w:val="multilevel"/>
    <w:tmpl w:val="5E1A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5B04413"/>
    <w:multiLevelType w:val="hybridMultilevel"/>
    <w:tmpl w:val="9110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61853C2"/>
    <w:multiLevelType w:val="hybridMultilevel"/>
    <w:tmpl w:val="E2A691F8"/>
    <w:lvl w:ilvl="0" w:tplc="51BE70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9AD37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12CF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1CAB2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DF6D3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2ACF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D401FA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E93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0ED0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164A43F6"/>
    <w:multiLevelType w:val="hybridMultilevel"/>
    <w:tmpl w:val="D20A8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172801F0"/>
    <w:multiLevelType w:val="multilevel"/>
    <w:tmpl w:val="D4823C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>
    <w:nsid w:val="18273BF5"/>
    <w:multiLevelType w:val="hybridMultilevel"/>
    <w:tmpl w:val="B2A86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19352B42"/>
    <w:multiLevelType w:val="hybridMultilevel"/>
    <w:tmpl w:val="5C5CCF40"/>
    <w:lvl w:ilvl="0" w:tplc="0008A818">
      <w:start w:val="1"/>
      <w:numFmt w:val="decimal"/>
      <w:lvlText w:val="%1."/>
      <w:lvlJc w:val="left"/>
      <w:pPr>
        <w:ind w:left="720" w:hanging="360"/>
      </w:pPr>
    </w:lvl>
    <w:lvl w:ilvl="1" w:tplc="39CEE4B4" w:tentative="1">
      <w:start w:val="1"/>
      <w:numFmt w:val="lowerLetter"/>
      <w:lvlText w:val="%2."/>
      <w:lvlJc w:val="left"/>
      <w:pPr>
        <w:ind w:left="1440" w:hanging="360"/>
      </w:pPr>
    </w:lvl>
    <w:lvl w:ilvl="2" w:tplc="5FDE5F8C" w:tentative="1">
      <w:start w:val="1"/>
      <w:numFmt w:val="lowerRoman"/>
      <w:lvlText w:val="%3."/>
      <w:lvlJc w:val="right"/>
      <w:pPr>
        <w:ind w:left="2160" w:hanging="180"/>
      </w:pPr>
    </w:lvl>
    <w:lvl w:ilvl="3" w:tplc="F6AE2240" w:tentative="1">
      <w:start w:val="1"/>
      <w:numFmt w:val="decimal"/>
      <w:lvlText w:val="%4."/>
      <w:lvlJc w:val="left"/>
      <w:pPr>
        <w:ind w:left="2880" w:hanging="360"/>
      </w:pPr>
    </w:lvl>
    <w:lvl w:ilvl="4" w:tplc="71F08118" w:tentative="1">
      <w:start w:val="1"/>
      <w:numFmt w:val="lowerLetter"/>
      <w:lvlText w:val="%5."/>
      <w:lvlJc w:val="left"/>
      <w:pPr>
        <w:ind w:left="3600" w:hanging="360"/>
      </w:pPr>
    </w:lvl>
    <w:lvl w:ilvl="5" w:tplc="E0F6C79C" w:tentative="1">
      <w:start w:val="1"/>
      <w:numFmt w:val="lowerRoman"/>
      <w:lvlText w:val="%6."/>
      <w:lvlJc w:val="right"/>
      <w:pPr>
        <w:ind w:left="4320" w:hanging="180"/>
      </w:pPr>
    </w:lvl>
    <w:lvl w:ilvl="6" w:tplc="2E7A8476" w:tentative="1">
      <w:start w:val="1"/>
      <w:numFmt w:val="decimal"/>
      <w:lvlText w:val="%7."/>
      <w:lvlJc w:val="left"/>
      <w:pPr>
        <w:ind w:left="5040" w:hanging="360"/>
      </w:pPr>
    </w:lvl>
    <w:lvl w:ilvl="7" w:tplc="24F07784" w:tentative="1">
      <w:start w:val="1"/>
      <w:numFmt w:val="lowerLetter"/>
      <w:lvlText w:val="%8."/>
      <w:lvlJc w:val="left"/>
      <w:pPr>
        <w:ind w:left="5760" w:hanging="360"/>
      </w:pPr>
    </w:lvl>
    <w:lvl w:ilvl="8" w:tplc="645C97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BA66943"/>
    <w:multiLevelType w:val="hybridMultilevel"/>
    <w:tmpl w:val="0ECE3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1C3A1A9D"/>
    <w:multiLevelType w:val="hybridMultilevel"/>
    <w:tmpl w:val="6B58AD40"/>
    <w:lvl w:ilvl="0" w:tplc="E12CE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A70293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7FCC49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A24493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D14E4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DA56B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521EBD2E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FAE8B7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892A8160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1CE252C2"/>
    <w:multiLevelType w:val="hybridMultilevel"/>
    <w:tmpl w:val="1C00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E294C81"/>
    <w:multiLevelType w:val="hybridMultilevel"/>
    <w:tmpl w:val="90127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1E4863FC"/>
    <w:multiLevelType w:val="hybridMultilevel"/>
    <w:tmpl w:val="04D0DDFC"/>
    <w:lvl w:ilvl="0" w:tplc="9B768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CD84D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4A9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0B7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6855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6E11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CA6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EFC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B6B1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EA4276F"/>
    <w:multiLevelType w:val="hybridMultilevel"/>
    <w:tmpl w:val="09766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1FA2307E"/>
    <w:multiLevelType w:val="hybridMultilevel"/>
    <w:tmpl w:val="320C3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1FAF34B9"/>
    <w:multiLevelType w:val="hybridMultilevel"/>
    <w:tmpl w:val="979E2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2048243F"/>
    <w:multiLevelType w:val="hybridMultilevel"/>
    <w:tmpl w:val="1CE62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20C4401B"/>
    <w:multiLevelType w:val="hybridMultilevel"/>
    <w:tmpl w:val="198EE0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1905B3B"/>
    <w:multiLevelType w:val="hybridMultilevel"/>
    <w:tmpl w:val="549C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26D783B"/>
    <w:multiLevelType w:val="hybridMultilevel"/>
    <w:tmpl w:val="60B2E1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22F07DAE"/>
    <w:multiLevelType w:val="hybridMultilevel"/>
    <w:tmpl w:val="B3428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23250C78"/>
    <w:multiLevelType w:val="hybridMultilevel"/>
    <w:tmpl w:val="F0CC5ABC"/>
    <w:lvl w:ilvl="0" w:tplc="3C9A74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746D0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BF6B38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EAC8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2E7C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83A78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4428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3000E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AAC040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24505C42"/>
    <w:multiLevelType w:val="hybridMultilevel"/>
    <w:tmpl w:val="4A74A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28C1366B"/>
    <w:multiLevelType w:val="hybridMultilevel"/>
    <w:tmpl w:val="DB805C3E"/>
    <w:lvl w:ilvl="0" w:tplc="0409000D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28FF6672"/>
    <w:multiLevelType w:val="hybridMultilevel"/>
    <w:tmpl w:val="C734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A9C6049"/>
    <w:multiLevelType w:val="hybridMultilevel"/>
    <w:tmpl w:val="4A5C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D9B50D6"/>
    <w:multiLevelType w:val="hybridMultilevel"/>
    <w:tmpl w:val="AD3A2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2D9C72B1"/>
    <w:multiLevelType w:val="hybridMultilevel"/>
    <w:tmpl w:val="766CA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2DBF39C6"/>
    <w:multiLevelType w:val="hybridMultilevel"/>
    <w:tmpl w:val="4C74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F853BA6"/>
    <w:multiLevelType w:val="hybridMultilevel"/>
    <w:tmpl w:val="0FB4C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2FA910CF"/>
    <w:multiLevelType w:val="hybridMultilevel"/>
    <w:tmpl w:val="10861FFE"/>
    <w:lvl w:ilvl="0" w:tplc="04090005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24F418E"/>
    <w:multiLevelType w:val="hybridMultilevel"/>
    <w:tmpl w:val="6C66E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32A81219"/>
    <w:multiLevelType w:val="hybridMultilevel"/>
    <w:tmpl w:val="0BD2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36733B3"/>
    <w:multiLevelType w:val="hybridMultilevel"/>
    <w:tmpl w:val="5E60200A"/>
    <w:lvl w:ilvl="0" w:tplc="0F1614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4F56B5A"/>
    <w:multiLevelType w:val="hybridMultilevel"/>
    <w:tmpl w:val="59626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35761DB8"/>
    <w:multiLevelType w:val="hybridMultilevel"/>
    <w:tmpl w:val="BF48B4E4"/>
    <w:lvl w:ilvl="0" w:tplc="150CA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6DFB0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0A9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0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4D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EF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883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CA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80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3692330B"/>
    <w:multiLevelType w:val="hybridMultilevel"/>
    <w:tmpl w:val="BB8EB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3A102EAF"/>
    <w:multiLevelType w:val="hybridMultilevel"/>
    <w:tmpl w:val="50E4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A127CB5"/>
    <w:multiLevelType w:val="hybridMultilevel"/>
    <w:tmpl w:val="EDDEE0B8"/>
    <w:lvl w:ilvl="0" w:tplc="80A82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24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2D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CC7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EE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C4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DE2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67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742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>
    <w:nsid w:val="3B4D26ED"/>
    <w:multiLevelType w:val="hybridMultilevel"/>
    <w:tmpl w:val="2F04F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3C17002C"/>
    <w:multiLevelType w:val="multilevel"/>
    <w:tmpl w:val="34A2A718"/>
    <w:styleLink w:val="Headingnumberingstyle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i w:val="0"/>
        <w:color w:val="00517D"/>
        <w:sz w:val="28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ascii="Arial" w:hAnsi="Arial"/>
        <w:color w:val="00517D"/>
        <w:sz w:val="24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ascii="Arial" w:hAnsi="Arial" w:hint="default"/>
        <w:color w:val="00517D"/>
        <w:sz w:val="22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61">
    <w:nsid w:val="3CF30597"/>
    <w:multiLevelType w:val="hybridMultilevel"/>
    <w:tmpl w:val="23526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4077503F"/>
    <w:multiLevelType w:val="multilevel"/>
    <w:tmpl w:val="ADE0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418A7A99"/>
    <w:multiLevelType w:val="hybridMultilevel"/>
    <w:tmpl w:val="2FD68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44360F4C"/>
    <w:multiLevelType w:val="hybridMultilevel"/>
    <w:tmpl w:val="9A624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44566393"/>
    <w:multiLevelType w:val="hybridMultilevel"/>
    <w:tmpl w:val="83A6E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449C5525"/>
    <w:multiLevelType w:val="hybridMultilevel"/>
    <w:tmpl w:val="79F2C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>
    <w:nsid w:val="44D84ABC"/>
    <w:multiLevelType w:val="hybridMultilevel"/>
    <w:tmpl w:val="888E2D34"/>
    <w:lvl w:ilvl="0" w:tplc="9C865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267D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0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D20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9A4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8F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4B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8B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F87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>
    <w:nsid w:val="45911F67"/>
    <w:multiLevelType w:val="hybridMultilevel"/>
    <w:tmpl w:val="C3E0D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48617B3E"/>
    <w:multiLevelType w:val="hybridMultilevel"/>
    <w:tmpl w:val="B0F2DABA"/>
    <w:lvl w:ilvl="0" w:tplc="D3448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ACF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D68D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FCF4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82E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3CE9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2E9B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211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24C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8A100AB"/>
    <w:multiLevelType w:val="hybridMultilevel"/>
    <w:tmpl w:val="A3DC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9934D42"/>
    <w:multiLevelType w:val="hybridMultilevel"/>
    <w:tmpl w:val="322C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AAE3D00"/>
    <w:multiLevelType w:val="hybridMultilevel"/>
    <w:tmpl w:val="E9982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4B356357"/>
    <w:multiLevelType w:val="hybridMultilevel"/>
    <w:tmpl w:val="912CC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4B9B3516"/>
    <w:multiLevelType w:val="hybridMultilevel"/>
    <w:tmpl w:val="42CE4B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BFC4317"/>
    <w:multiLevelType w:val="hybridMultilevel"/>
    <w:tmpl w:val="3116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C406AB2"/>
    <w:multiLevelType w:val="hybridMultilevel"/>
    <w:tmpl w:val="56A68394"/>
    <w:lvl w:ilvl="0" w:tplc="2B1C5D7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5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EF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71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CA9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062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05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009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C23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C465048"/>
    <w:multiLevelType w:val="hybridMultilevel"/>
    <w:tmpl w:val="2B50E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4E22395D"/>
    <w:multiLevelType w:val="hybridMultilevel"/>
    <w:tmpl w:val="EC2AA8E4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EA975DB"/>
    <w:multiLevelType w:val="hybridMultilevel"/>
    <w:tmpl w:val="66AA1CB2"/>
    <w:lvl w:ilvl="0" w:tplc="9DB25E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C583214" w:tentative="1">
      <w:start w:val="1"/>
      <w:numFmt w:val="lowerLetter"/>
      <w:lvlText w:val="%2."/>
      <w:lvlJc w:val="left"/>
      <w:pPr>
        <w:ind w:left="1800" w:hanging="360"/>
      </w:pPr>
    </w:lvl>
    <w:lvl w:ilvl="2" w:tplc="B9A21D46" w:tentative="1">
      <w:start w:val="1"/>
      <w:numFmt w:val="lowerRoman"/>
      <w:lvlText w:val="%3."/>
      <w:lvlJc w:val="right"/>
      <w:pPr>
        <w:ind w:left="2520" w:hanging="180"/>
      </w:pPr>
    </w:lvl>
    <w:lvl w:ilvl="3" w:tplc="836417C4" w:tentative="1">
      <w:start w:val="1"/>
      <w:numFmt w:val="decimal"/>
      <w:lvlText w:val="%4."/>
      <w:lvlJc w:val="left"/>
      <w:pPr>
        <w:ind w:left="3240" w:hanging="360"/>
      </w:pPr>
    </w:lvl>
    <w:lvl w:ilvl="4" w:tplc="25DCCD48" w:tentative="1">
      <w:start w:val="1"/>
      <w:numFmt w:val="lowerLetter"/>
      <w:lvlText w:val="%5."/>
      <w:lvlJc w:val="left"/>
      <w:pPr>
        <w:ind w:left="3960" w:hanging="360"/>
      </w:pPr>
    </w:lvl>
    <w:lvl w:ilvl="5" w:tplc="D9180A84" w:tentative="1">
      <w:start w:val="1"/>
      <w:numFmt w:val="lowerRoman"/>
      <w:lvlText w:val="%6."/>
      <w:lvlJc w:val="right"/>
      <w:pPr>
        <w:ind w:left="4680" w:hanging="180"/>
      </w:pPr>
    </w:lvl>
    <w:lvl w:ilvl="6" w:tplc="D162493A" w:tentative="1">
      <w:start w:val="1"/>
      <w:numFmt w:val="decimal"/>
      <w:lvlText w:val="%7."/>
      <w:lvlJc w:val="left"/>
      <w:pPr>
        <w:ind w:left="5400" w:hanging="360"/>
      </w:pPr>
    </w:lvl>
    <w:lvl w:ilvl="7" w:tplc="A6A24586" w:tentative="1">
      <w:start w:val="1"/>
      <w:numFmt w:val="lowerLetter"/>
      <w:lvlText w:val="%8."/>
      <w:lvlJc w:val="left"/>
      <w:pPr>
        <w:ind w:left="6120" w:hanging="360"/>
      </w:pPr>
    </w:lvl>
    <w:lvl w:ilvl="8" w:tplc="93FA7A3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52A257E9"/>
    <w:multiLevelType w:val="hybridMultilevel"/>
    <w:tmpl w:val="B89CC484"/>
    <w:lvl w:ilvl="0" w:tplc="0409000D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544052AD"/>
    <w:multiLevelType w:val="hybridMultilevel"/>
    <w:tmpl w:val="EE0CD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54AA5346"/>
    <w:multiLevelType w:val="hybridMultilevel"/>
    <w:tmpl w:val="D9646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>
    <w:nsid w:val="54C73040"/>
    <w:multiLevelType w:val="hybridMultilevel"/>
    <w:tmpl w:val="A668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6397E84"/>
    <w:multiLevelType w:val="hybridMultilevel"/>
    <w:tmpl w:val="A56A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6525BC7"/>
    <w:multiLevelType w:val="hybridMultilevel"/>
    <w:tmpl w:val="E34ED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57A06E7D"/>
    <w:multiLevelType w:val="multilevel"/>
    <w:tmpl w:val="F6CE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>
    <w:nsid w:val="57F818E7"/>
    <w:multiLevelType w:val="hybridMultilevel"/>
    <w:tmpl w:val="F2C2B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58D073C3"/>
    <w:multiLevelType w:val="hybridMultilevel"/>
    <w:tmpl w:val="A99E9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5A1A5D16"/>
    <w:multiLevelType w:val="hybridMultilevel"/>
    <w:tmpl w:val="9D96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5D7C2872"/>
    <w:multiLevelType w:val="hybridMultilevel"/>
    <w:tmpl w:val="8F761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>
    <w:nsid w:val="5E202904"/>
    <w:multiLevelType w:val="hybridMultilevel"/>
    <w:tmpl w:val="66D0B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5E3D27CF"/>
    <w:multiLevelType w:val="hybridMultilevel"/>
    <w:tmpl w:val="DE284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5F102B1D"/>
    <w:multiLevelType w:val="hybridMultilevel"/>
    <w:tmpl w:val="3FFC3960"/>
    <w:lvl w:ilvl="0" w:tplc="A252B370">
      <w:start w:val="1"/>
      <w:numFmt w:val="decimal"/>
      <w:lvlText w:val="%1."/>
      <w:lvlJc w:val="left"/>
      <w:pPr>
        <w:ind w:left="720" w:hanging="360"/>
      </w:pPr>
    </w:lvl>
    <w:lvl w:ilvl="1" w:tplc="43AA35DA" w:tentative="1">
      <w:start w:val="1"/>
      <w:numFmt w:val="lowerLetter"/>
      <w:lvlText w:val="%2."/>
      <w:lvlJc w:val="left"/>
      <w:pPr>
        <w:ind w:left="1440" w:hanging="360"/>
      </w:pPr>
    </w:lvl>
    <w:lvl w:ilvl="2" w:tplc="72ACD546" w:tentative="1">
      <w:start w:val="1"/>
      <w:numFmt w:val="lowerRoman"/>
      <w:lvlText w:val="%3."/>
      <w:lvlJc w:val="right"/>
      <w:pPr>
        <w:ind w:left="2160" w:hanging="180"/>
      </w:pPr>
    </w:lvl>
    <w:lvl w:ilvl="3" w:tplc="7134513A" w:tentative="1">
      <w:start w:val="1"/>
      <w:numFmt w:val="decimal"/>
      <w:lvlText w:val="%4."/>
      <w:lvlJc w:val="left"/>
      <w:pPr>
        <w:ind w:left="2880" w:hanging="360"/>
      </w:pPr>
    </w:lvl>
    <w:lvl w:ilvl="4" w:tplc="B1ACC3DA" w:tentative="1">
      <w:start w:val="1"/>
      <w:numFmt w:val="lowerLetter"/>
      <w:lvlText w:val="%5."/>
      <w:lvlJc w:val="left"/>
      <w:pPr>
        <w:ind w:left="3600" w:hanging="360"/>
      </w:pPr>
    </w:lvl>
    <w:lvl w:ilvl="5" w:tplc="F3C8D1A8" w:tentative="1">
      <w:start w:val="1"/>
      <w:numFmt w:val="lowerRoman"/>
      <w:lvlText w:val="%6."/>
      <w:lvlJc w:val="right"/>
      <w:pPr>
        <w:ind w:left="4320" w:hanging="180"/>
      </w:pPr>
    </w:lvl>
    <w:lvl w:ilvl="6" w:tplc="AB962992" w:tentative="1">
      <w:start w:val="1"/>
      <w:numFmt w:val="decimal"/>
      <w:lvlText w:val="%7."/>
      <w:lvlJc w:val="left"/>
      <w:pPr>
        <w:ind w:left="5040" w:hanging="360"/>
      </w:pPr>
    </w:lvl>
    <w:lvl w:ilvl="7" w:tplc="4F921C74" w:tentative="1">
      <w:start w:val="1"/>
      <w:numFmt w:val="lowerLetter"/>
      <w:lvlText w:val="%8."/>
      <w:lvlJc w:val="left"/>
      <w:pPr>
        <w:ind w:left="5760" w:hanging="360"/>
      </w:pPr>
    </w:lvl>
    <w:lvl w:ilvl="8" w:tplc="F2D0D9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F8F34A1"/>
    <w:multiLevelType w:val="hybridMultilevel"/>
    <w:tmpl w:val="5CA20B7A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FDC486A"/>
    <w:multiLevelType w:val="hybridMultilevel"/>
    <w:tmpl w:val="9E8CD6E6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1292AE6"/>
    <w:multiLevelType w:val="hybridMultilevel"/>
    <w:tmpl w:val="D1A09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>
    <w:nsid w:val="6178053D"/>
    <w:multiLevelType w:val="hybridMultilevel"/>
    <w:tmpl w:val="1A50D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>
    <w:nsid w:val="61DA2BD6"/>
    <w:multiLevelType w:val="hybridMultilevel"/>
    <w:tmpl w:val="3D82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61DC05FD"/>
    <w:multiLevelType w:val="hybridMultilevel"/>
    <w:tmpl w:val="B27E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2367FD3"/>
    <w:multiLevelType w:val="hybridMultilevel"/>
    <w:tmpl w:val="19261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63D66219"/>
    <w:multiLevelType w:val="hybridMultilevel"/>
    <w:tmpl w:val="6714D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64A2689C"/>
    <w:multiLevelType w:val="hybridMultilevel"/>
    <w:tmpl w:val="D66EC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>
    <w:nsid w:val="65194F95"/>
    <w:multiLevelType w:val="hybridMultilevel"/>
    <w:tmpl w:val="B6AC87EE"/>
    <w:lvl w:ilvl="0" w:tplc="39666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8AA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CE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63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8A5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CD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4D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2B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2CC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4">
    <w:nsid w:val="654A21E1"/>
    <w:multiLevelType w:val="hybridMultilevel"/>
    <w:tmpl w:val="DAB042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>
    <w:nsid w:val="655F4404"/>
    <w:multiLevelType w:val="hybridMultilevel"/>
    <w:tmpl w:val="30187486"/>
    <w:lvl w:ilvl="0" w:tplc="0409000D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5EE18FC"/>
    <w:multiLevelType w:val="hybridMultilevel"/>
    <w:tmpl w:val="6D18990C"/>
    <w:lvl w:ilvl="0" w:tplc="0409000D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>
    <w:nsid w:val="67740C83"/>
    <w:multiLevelType w:val="hybridMultilevel"/>
    <w:tmpl w:val="7A128AE0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9B463A0"/>
    <w:multiLevelType w:val="hybridMultilevel"/>
    <w:tmpl w:val="63529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>
    <w:nsid w:val="69B64687"/>
    <w:multiLevelType w:val="hybridMultilevel"/>
    <w:tmpl w:val="DCB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B8E6798"/>
    <w:multiLevelType w:val="hybridMultilevel"/>
    <w:tmpl w:val="EAFEB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>
    <w:nsid w:val="6C8912AC"/>
    <w:multiLevelType w:val="hybridMultilevel"/>
    <w:tmpl w:val="A4BE9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6CCA5723"/>
    <w:multiLevelType w:val="hybridMultilevel"/>
    <w:tmpl w:val="5F641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>
    <w:nsid w:val="6E481555"/>
    <w:multiLevelType w:val="hybridMultilevel"/>
    <w:tmpl w:val="4AA4C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6F2666F1"/>
    <w:multiLevelType w:val="hybridMultilevel"/>
    <w:tmpl w:val="75F0093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792" w:hanging="288"/>
      </w:pPr>
      <w:rPr>
        <w:rFonts w:ascii="Symbol" w:hAnsi="Symbol" w:hint="default"/>
      </w:rPr>
    </w:lvl>
    <w:lvl w:ilvl="1" w:tplc="04090003">
      <w:start w:val="1"/>
      <w:numFmt w:val="upperRoman"/>
      <w:lvlText w:val="%2."/>
      <w:lvlJc w:val="right"/>
      <w:pPr>
        <w:tabs>
          <w:tab w:val="num" w:pos="504"/>
        </w:tabs>
        <w:ind w:left="504" w:hanging="360"/>
      </w:pPr>
      <w:rPr>
        <w:rFonts w:hint="default"/>
        <w:b/>
        <w:i w:val="0"/>
      </w:rPr>
    </w:lvl>
    <w:lvl w:ilvl="2" w:tplc="04090005">
      <w:start w:val="1"/>
      <w:numFmt w:val="bullet"/>
      <w:pStyle w:val="Bullets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>
    <w:nsid w:val="6F3A42E9"/>
    <w:multiLevelType w:val="hybridMultilevel"/>
    <w:tmpl w:val="4CBC2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>
    <w:nsid w:val="70251153"/>
    <w:multiLevelType w:val="hybridMultilevel"/>
    <w:tmpl w:val="9EA81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70845586"/>
    <w:multiLevelType w:val="hybridMultilevel"/>
    <w:tmpl w:val="5AC0E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>
    <w:nsid w:val="70B76E4F"/>
    <w:multiLevelType w:val="hybridMultilevel"/>
    <w:tmpl w:val="4ACE3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71743588"/>
    <w:multiLevelType w:val="hybridMultilevel"/>
    <w:tmpl w:val="A1084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71BF00C9"/>
    <w:multiLevelType w:val="hybridMultilevel"/>
    <w:tmpl w:val="BB80A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739C7DEA"/>
    <w:multiLevelType w:val="hybridMultilevel"/>
    <w:tmpl w:val="A5FEA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>
    <w:nsid w:val="756D22DD"/>
    <w:multiLevelType w:val="hybridMultilevel"/>
    <w:tmpl w:val="70AE46A4"/>
    <w:lvl w:ilvl="0" w:tplc="5F8CD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C5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63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08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D44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309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08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4B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4B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3">
    <w:nsid w:val="75D8398E"/>
    <w:multiLevelType w:val="multilevel"/>
    <w:tmpl w:val="78FE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75E931D4"/>
    <w:multiLevelType w:val="hybridMultilevel"/>
    <w:tmpl w:val="AA6C7D00"/>
    <w:lvl w:ilvl="0" w:tplc="0F1614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6AA2D53"/>
    <w:multiLevelType w:val="hybridMultilevel"/>
    <w:tmpl w:val="F79CC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76D760B4"/>
    <w:multiLevelType w:val="hybridMultilevel"/>
    <w:tmpl w:val="5052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7744446D"/>
    <w:multiLevelType w:val="hybridMultilevel"/>
    <w:tmpl w:val="89586E96"/>
    <w:lvl w:ilvl="0" w:tplc="04090001">
      <w:start w:val="1"/>
      <w:numFmt w:val="bullet"/>
      <w:pStyle w:val="DesignMeth-BulletLevel1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>
    <w:nsid w:val="77FE13E8"/>
    <w:multiLevelType w:val="hybridMultilevel"/>
    <w:tmpl w:val="D9E6042E"/>
    <w:lvl w:ilvl="0" w:tplc="04090003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BF4C448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9">
    <w:nsid w:val="788F5BA8"/>
    <w:multiLevelType w:val="hybridMultilevel"/>
    <w:tmpl w:val="4A24B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78A0638E"/>
    <w:multiLevelType w:val="multilevel"/>
    <w:tmpl w:val="1DC4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79284C01"/>
    <w:multiLevelType w:val="hybridMultilevel"/>
    <w:tmpl w:val="19ECEFAE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2">
    <w:nsid w:val="7977201B"/>
    <w:multiLevelType w:val="hybridMultilevel"/>
    <w:tmpl w:val="B99E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7AFA1EDB"/>
    <w:multiLevelType w:val="hybridMultilevel"/>
    <w:tmpl w:val="1C38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7B412D46"/>
    <w:multiLevelType w:val="hybridMultilevel"/>
    <w:tmpl w:val="44C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7BC46A25"/>
    <w:multiLevelType w:val="hybridMultilevel"/>
    <w:tmpl w:val="ABF2D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7CB7505C"/>
    <w:multiLevelType w:val="hybridMultilevel"/>
    <w:tmpl w:val="34AADD8E"/>
    <w:lvl w:ilvl="0" w:tplc="AFA041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21E372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6B6A91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3076C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BBE97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D844ED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8EBA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BC9B3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282594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7">
    <w:nsid w:val="7DAE42BA"/>
    <w:multiLevelType w:val="hybridMultilevel"/>
    <w:tmpl w:val="4644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7DC82AFE"/>
    <w:multiLevelType w:val="hybridMultilevel"/>
    <w:tmpl w:val="24427BD2"/>
    <w:lvl w:ilvl="0" w:tplc="0409000D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6"/>
  </w:num>
  <w:num w:numId="3">
    <w:abstractNumId w:val="0"/>
    <w:lvlOverride w:ilvl="0">
      <w:lvl w:ilvl="0">
        <w:start w:val="1"/>
        <w:numFmt w:val="bullet"/>
        <w:pStyle w:val="Bullet2"/>
        <w:lvlText w:val="–"/>
        <w:legacy w:legacy="1" w:legacySpace="0" w:legacyIndent="567"/>
        <w:lvlJc w:val="left"/>
        <w:pPr>
          <w:ind w:left="2268" w:hanging="567"/>
        </w:pPr>
        <w:rPr>
          <w:rFonts w:ascii="Times New Roman" w:hAnsi="Times New Roman" w:hint="default"/>
          <w:sz w:val="24"/>
        </w:rPr>
      </w:lvl>
    </w:lvlOverride>
  </w:num>
  <w:num w:numId="4">
    <w:abstractNumId w:val="60"/>
  </w:num>
  <w:num w:numId="5">
    <w:abstractNumId w:val="127"/>
  </w:num>
  <w:num w:numId="6">
    <w:abstractNumId w:val="114"/>
  </w:num>
  <w:num w:numId="7">
    <w:abstractNumId w:val="1"/>
  </w:num>
  <w:num w:numId="8">
    <w:abstractNumId w:val="2"/>
  </w:num>
  <w:num w:numId="9">
    <w:abstractNumId w:val="43"/>
  </w:num>
  <w:num w:numId="10">
    <w:abstractNumId w:val="93"/>
  </w:num>
  <w:num w:numId="11">
    <w:abstractNumId w:val="27"/>
  </w:num>
  <w:num w:numId="12">
    <w:abstractNumId w:val="94"/>
  </w:num>
  <w:num w:numId="13">
    <w:abstractNumId w:val="42"/>
  </w:num>
  <w:num w:numId="14">
    <w:abstractNumId w:val="132"/>
  </w:num>
  <w:num w:numId="15">
    <w:abstractNumId w:val="50"/>
  </w:num>
  <w:num w:numId="16">
    <w:abstractNumId w:val="96"/>
  </w:num>
  <w:num w:numId="17">
    <w:abstractNumId w:val="108"/>
  </w:num>
  <w:num w:numId="18">
    <w:abstractNumId w:val="70"/>
  </w:num>
  <w:num w:numId="19">
    <w:abstractNumId w:val="32"/>
  </w:num>
  <w:num w:numId="20">
    <w:abstractNumId w:val="109"/>
  </w:num>
  <w:num w:numId="21">
    <w:abstractNumId w:val="133"/>
  </w:num>
  <w:num w:numId="22">
    <w:abstractNumId w:val="105"/>
  </w:num>
  <w:num w:numId="23">
    <w:abstractNumId w:val="29"/>
  </w:num>
  <w:num w:numId="24">
    <w:abstractNumId w:val="11"/>
  </w:num>
  <w:num w:numId="25">
    <w:abstractNumId w:val="126"/>
  </w:num>
  <w:num w:numId="26">
    <w:abstractNumId w:val="83"/>
  </w:num>
  <w:num w:numId="27">
    <w:abstractNumId w:val="137"/>
  </w:num>
  <w:num w:numId="28">
    <w:abstractNumId w:val="26"/>
  </w:num>
  <w:num w:numId="29">
    <w:abstractNumId w:val="131"/>
  </w:num>
  <w:num w:numId="30">
    <w:abstractNumId w:val="106"/>
  </w:num>
  <w:num w:numId="31">
    <w:abstractNumId w:val="136"/>
  </w:num>
  <w:num w:numId="32">
    <w:abstractNumId w:val="69"/>
  </w:num>
  <w:num w:numId="33">
    <w:abstractNumId w:val="24"/>
  </w:num>
  <w:num w:numId="34">
    <w:abstractNumId w:val="19"/>
  </w:num>
  <w:num w:numId="35">
    <w:abstractNumId w:val="90"/>
  </w:num>
  <w:num w:numId="36">
    <w:abstractNumId w:val="97"/>
  </w:num>
  <w:num w:numId="37">
    <w:abstractNumId w:val="82"/>
  </w:num>
  <w:num w:numId="38">
    <w:abstractNumId w:val="5"/>
  </w:num>
  <w:num w:numId="39">
    <w:abstractNumId w:val="78"/>
  </w:num>
  <w:num w:numId="40">
    <w:abstractNumId w:val="35"/>
  </w:num>
  <w:num w:numId="41">
    <w:abstractNumId w:val="118"/>
  </w:num>
  <w:num w:numId="42">
    <w:abstractNumId w:val="64"/>
  </w:num>
  <w:num w:numId="43">
    <w:abstractNumId w:val="41"/>
  </w:num>
  <w:num w:numId="44">
    <w:abstractNumId w:val="95"/>
  </w:num>
  <w:num w:numId="45">
    <w:abstractNumId w:val="120"/>
  </w:num>
  <w:num w:numId="46">
    <w:abstractNumId w:val="116"/>
  </w:num>
  <w:num w:numId="47">
    <w:abstractNumId w:val="92"/>
  </w:num>
  <w:num w:numId="48">
    <w:abstractNumId w:val="101"/>
  </w:num>
  <w:num w:numId="49">
    <w:abstractNumId w:val="121"/>
  </w:num>
  <w:num w:numId="50">
    <w:abstractNumId w:val="130"/>
  </w:num>
  <w:num w:numId="51">
    <w:abstractNumId w:val="12"/>
  </w:num>
  <w:num w:numId="52">
    <w:abstractNumId w:val="48"/>
  </w:num>
  <w:num w:numId="53">
    <w:abstractNumId w:val="17"/>
  </w:num>
  <w:num w:numId="54">
    <w:abstractNumId w:val="79"/>
  </w:num>
  <w:num w:numId="55">
    <w:abstractNumId w:val="115"/>
  </w:num>
  <w:num w:numId="56">
    <w:abstractNumId w:val="107"/>
  </w:num>
  <w:num w:numId="57">
    <w:abstractNumId w:val="119"/>
  </w:num>
  <w:num w:numId="58">
    <w:abstractNumId w:val="138"/>
  </w:num>
  <w:num w:numId="59">
    <w:abstractNumId w:val="80"/>
  </w:num>
  <w:num w:numId="60">
    <w:abstractNumId w:val="59"/>
  </w:num>
  <w:num w:numId="61">
    <w:abstractNumId w:val="18"/>
  </w:num>
  <w:num w:numId="62">
    <w:abstractNumId w:val="23"/>
  </w:num>
  <w:num w:numId="63">
    <w:abstractNumId w:val="65"/>
  </w:num>
  <w:num w:numId="64">
    <w:abstractNumId w:val="15"/>
  </w:num>
  <w:num w:numId="65">
    <w:abstractNumId w:val="68"/>
  </w:num>
  <w:num w:numId="66">
    <w:abstractNumId w:val="73"/>
  </w:num>
  <w:num w:numId="67">
    <w:abstractNumId w:val="110"/>
  </w:num>
  <w:num w:numId="68">
    <w:abstractNumId w:val="51"/>
  </w:num>
  <w:num w:numId="69">
    <w:abstractNumId w:val="46"/>
  </w:num>
  <w:num w:numId="70">
    <w:abstractNumId w:val="102"/>
  </w:num>
  <w:num w:numId="71">
    <w:abstractNumId w:val="47"/>
  </w:num>
  <w:num w:numId="72">
    <w:abstractNumId w:val="128"/>
  </w:num>
  <w:num w:numId="73">
    <w:abstractNumId w:val="71"/>
  </w:num>
  <w:num w:numId="74">
    <w:abstractNumId w:val="44"/>
  </w:num>
  <w:num w:numId="75">
    <w:abstractNumId w:val="49"/>
  </w:num>
  <w:num w:numId="76">
    <w:abstractNumId w:val="54"/>
  </w:num>
  <w:num w:numId="77">
    <w:abstractNumId w:val="113"/>
  </w:num>
  <w:num w:numId="78">
    <w:abstractNumId w:val="66"/>
  </w:num>
  <w:num w:numId="79">
    <w:abstractNumId w:val="100"/>
  </w:num>
  <w:num w:numId="80">
    <w:abstractNumId w:val="56"/>
  </w:num>
  <w:num w:numId="81">
    <w:abstractNumId w:val="87"/>
  </w:num>
  <w:num w:numId="82">
    <w:abstractNumId w:val="14"/>
  </w:num>
  <w:num w:numId="83">
    <w:abstractNumId w:val="72"/>
  </w:num>
  <w:num w:numId="84">
    <w:abstractNumId w:val="45"/>
  </w:num>
  <w:num w:numId="85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>
    <w:abstractNumId w:val="8"/>
  </w:num>
  <w:num w:numId="87">
    <w:abstractNumId w:val="33"/>
  </w:num>
  <w:num w:numId="88">
    <w:abstractNumId w:val="117"/>
  </w:num>
  <w:num w:numId="89">
    <w:abstractNumId w:val="31"/>
  </w:num>
  <w:num w:numId="90">
    <w:abstractNumId w:val="7"/>
  </w:num>
  <w:num w:numId="91">
    <w:abstractNumId w:val="34"/>
  </w:num>
  <w:num w:numId="92">
    <w:abstractNumId w:val="36"/>
  </w:num>
  <w:num w:numId="93">
    <w:abstractNumId w:val="129"/>
  </w:num>
  <w:num w:numId="94">
    <w:abstractNumId w:val="6"/>
  </w:num>
  <w:num w:numId="95">
    <w:abstractNumId w:val="111"/>
  </w:num>
  <w:num w:numId="96">
    <w:abstractNumId w:val="10"/>
  </w:num>
  <w:num w:numId="97">
    <w:abstractNumId w:val="81"/>
  </w:num>
  <w:num w:numId="98">
    <w:abstractNumId w:val="89"/>
  </w:num>
  <w:num w:numId="99">
    <w:abstractNumId w:val="63"/>
  </w:num>
  <w:num w:numId="100">
    <w:abstractNumId w:val="20"/>
  </w:num>
  <w:num w:numId="101">
    <w:abstractNumId w:val="61"/>
  </w:num>
  <w:num w:numId="102">
    <w:abstractNumId w:val="28"/>
  </w:num>
  <w:num w:numId="103">
    <w:abstractNumId w:val="88"/>
  </w:num>
  <w:num w:numId="104">
    <w:abstractNumId w:val="57"/>
  </w:num>
  <w:num w:numId="105">
    <w:abstractNumId w:val="134"/>
  </w:num>
  <w:num w:numId="106">
    <w:abstractNumId w:val="1"/>
  </w:num>
  <w:num w:numId="107">
    <w:abstractNumId w:val="1"/>
  </w:num>
  <w:num w:numId="108">
    <w:abstractNumId w:val="1"/>
  </w:num>
  <w:num w:numId="109">
    <w:abstractNumId w:val="85"/>
  </w:num>
  <w:num w:numId="110">
    <w:abstractNumId w:val="52"/>
  </w:num>
  <w:num w:numId="111">
    <w:abstractNumId w:val="53"/>
  </w:num>
  <w:num w:numId="112">
    <w:abstractNumId w:val="124"/>
  </w:num>
  <w:num w:numId="113">
    <w:abstractNumId w:val="77"/>
  </w:num>
  <w:num w:numId="114">
    <w:abstractNumId w:val="76"/>
  </w:num>
  <w:num w:numId="115">
    <w:abstractNumId w:val="40"/>
  </w:num>
  <w:num w:numId="116">
    <w:abstractNumId w:val="76"/>
  </w:num>
  <w:num w:numId="117">
    <w:abstractNumId w:val="37"/>
  </w:num>
  <w:num w:numId="118">
    <w:abstractNumId w:val="104"/>
  </w:num>
  <w:num w:numId="119">
    <w:abstractNumId w:val="112"/>
  </w:num>
  <w:num w:numId="120">
    <w:abstractNumId w:val="39"/>
  </w:num>
  <w:num w:numId="121">
    <w:abstractNumId w:val="125"/>
  </w:num>
  <w:num w:numId="122">
    <w:abstractNumId w:val="3"/>
  </w:num>
  <w:num w:numId="123">
    <w:abstractNumId w:val="76"/>
  </w:num>
  <w:num w:numId="124">
    <w:abstractNumId w:val="13"/>
  </w:num>
  <w:num w:numId="125">
    <w:abstractNumId w:val="7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6">
    <w:abstractNumId w:val="74"/>
  </w:num>
  <w:num w:numId="127">
    <w:abstractNumId w:val="135"/>
  </w:num>
  <w:num w:numId="128">
    <w:abstractNumId w:val="4"/>
  </w:num>
  <w:num w:numId="129">
    <w:abstractNumId w:val="84"/>
  </w:num>
  <w:num w:numId="130">
    <w:abstractNumId w:val="30"/>
  </w:num>
  <w:num w:numId="131">
    <w:abstractNumId w:val="22"/>
  </w:num>
  <w:num w:numId="132">
    <w:abstractNumId w:val="98"/>
  </w:num>
  <w:num w:numId="133">
    <w:abstractNumId w:val="99"/>
  </w:num>
  <w:num w:numId="134">
    <w:abstractNumId w:val="76"/>
  </w:num>
  <w:num w:numId="135">
    <w:abstractNumId w:val="91"/>
  </w:num>
  <w:num w:numId="136">
    <w:abstractNumId w:val="76"/>
  </w:num>
  <w:num w:numId="137">
    <w:abstractNumId w:val="76"/>
  </w:num>
  <w:num w:numId="138">
    <w:abstractNumId w:val="76"/>
  </w:num>
  <w:num w:numId="139">
    <w:abstractNumId w:val="76"/>
  </w:num>
  <w:num w:numId="140">
    <w:abstractNumId w:val="76"/>
  </w:num>
  <w:num w:numId="141">
    <w:abstractNumId w:val="55"/>
  </w:num>
  <w:num w:numId="142">
    <w:abstractNumId w:val="103"/>
  </w:num>
  <w:num w:numId="143">
    <w:abstractNumId w:val="58"/>
  </w:num>
  <w:num w:numId="144">
    <w:abstractNumId w:val="38"/>
  </w:num>
  <w:num w:numId="145">
    <w:abstractNumId w:val="75"/>
  </w:num>
  <w:num w:numId="146">
    <w:abstractNumId w:val="76"/>
  </w:num>
  <w:num w:numId="147">
    <w:abstractNumId w:val="86"/>
  </w:num>
  <w:num w:numId="148">
    <w:abstractNumId w:val="123"/>
  </w:num>
  <w:num w:numId="149">
    <w:abstractNumId w:val="21"/>
  </w:num>
  <w:num w:numId="150">
    <w:abstractNumId w:val="62"/>
  </w:num>
  <w:num w:numId="151">
    <w:abstractNumId w:val="122"/>
  </w:num>
  <w:num w:numId="152">
    <w:abstractNumId w:val="67"/>
  </w:num>
  <w:num w:numId="153">
    <w:abstractNumId w:val="25"/>
  </w:num>
  <w:num w:numId="154">
    <w:abstractNumId w:val="16"/>
  </w:num>
  <w:num w:numId="155">
    <w:abstractNumId w:val="1"/>
  </w:num>
  <w:numIdMacAtCleanup w:val="15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harmendra Kumar Singh">
    <w15:presenceInfo w15:providerId="AD" w15:userId="S-1-5-21-4225488271-2076707849-1433065933-639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C9"/>
    <w:rsid w:val="00000771"/>
    <w:rsid w:val="00000B32"/>
    <w:rsid w:val="00000F73"/>
    <w:rsid w:val="000016E8"/>
    <w:rsid w:val="000023D3"/>
    <w:rsid w:val="00003112"/>
    <w:rsid w:val="000033E6"/>
    <w:rsid w:val="00003484"/>
    <w:rsid w:val="00003752"/>
    <w:rsid w:val="00003F28"/>
    <w:rsid w:val="00004776"/>
    <w:rsid w:val="00004A32"/>
    <w:rsid w:val="00004E09"/>
    <w:rsid w:val="00005FB6"/>
    <w:rsid w:val="00006123"/>
    <w:rsid w:val="00006157"/>
    <w:rsid w:val="000063BE"/>
    <w:rsid w:val="0000643E"/>
    <w:rsid w:val="00006C77"/>
    <w:rsid w:val="00007E53"/>
    <w:rsid w:val="0001013E"/>
    <w:rsid w:val="00010B5C"/>
    <w:rsid w:val="00010D9D"/>
    <w:rsid w:val="00012448"/>
    <w:rsid w:val="00012898"/>
    <w:rsid w:val="00013488"/>
    <w:rsid w:val="000137D5"/>
    <w:rsid w:val="0001461C"/>
    <w:rsid w:val="0001480A"/>
    <w:rsid w:val="0001494E"/>
    <w:rsid w:val="00014CE8"/>
    <w:rsid w:val="00014D45"/>
    <w:rsid w:val="0001552C"/>
    <w:rsid w:val="0001632E"/>
    <w:rsid w:val="000179FB"/>
    <w:rsid w:val="000205FE"/>
    <w:rsid w:val="00022151"/>
    <w:rsid w:val="00023954"/>
    <w:rsid w:val="00023AB8"/>
    <w:rsid w:val="00023E80"/>
    <w:rsid w:val="00024120"/>
    <w:rsid w:val="0002413B"/>
    <w:rsid w:val="0002479D"/>
    <w:rsid w:val="000247CC"/>
    <w:rsid w:val="00024AC3"/>
    <w:rsid w:val="000259C1"/>
    <w:rsid w:val="00025B29"/>
    <w:rsid w:val="00027841"/>
    <w:rsid w:val="00027FE0"/>
    <w:rsid w:val="0003001D"/>
    <w:rsid w:val="000309A5"/>
    <w:rsid w:val="00030BF1"/>
    <w:rsid w:val="00031F5A"/>
    <w:rsid w:val="000320F4"/>
    <w:rsid w:val="00032CBB"/>
    <w:rsid w:val="00032D9D"/>
    <w:rsid w:val="0003318B"/>
    <w:rsid w:val="00033234"/>
    <w:rsid w:val="00033258"/>
    <w:rsid w:val="000336D4"/>
    <w:rsid w:val="00033F82"/>
    <w:rsid w:val="00035B0F"/>
    <w:rsid w:val="00036233"/>
    <w:rsid w:val="000365EE"/>
    <w:rsid w:val="00036713"/>
    <w:rsid w:val="0003680C"/>
    <w:rsid w:val="00037440"/>
    <w:rsid w:val="000375FE"/>
    <w:rsid w:val="00037B30"/>
    <w:rsid w:val="00040C1E"/>
    <w:rsid w:val="00040D34"/>
    <w:rsid w:val="00041CAD"/>
    <w:rsid w:val="00043538"/>
    <w:rsid w:val="00043F4D"/>
    <w:rsid w:val="00044156"/>
    <w:rsid w:val="000445AB"/>
    <w:rsid w:val="00044CBB"/>
    <w:rsid w:val="00044CF8"/>
    <w:rsid w:val="00044EC7"/>
    <w:rsid w:val="00045C90"/>
    <w:rsid w:val="00045CF2"/>
    <w:rsid w:val="0004672C"/>
    <w:rsid w:val="000468E7"/>
    <w:rsid w:val="00047244"/>
    <w:rsid w:val="00047306"/>
    <w:rsid w:val="000473F1"/>
    <w:rsid w:val="00047432"/>
    <w:rsid w:val="00047468"/>
    <w:rsid w:val="000474A3"/>
    <w:rsid w:val="000474E8"/>
    <w:rsid w:val="00047D08"/>
    <w:rsid w:val="00047DC3"/>
    <w:rsid w:val="00050A88"/>
    <w:rsid w:val="00050B7D"/>
    <w:rsid w:val="00050CE8"/>
    <w:rsid w:val="00050E0A"/>
    <w:rsid w:val="00050FA4"/>
    <w:rsid w:val="00051B93"/>
    <w:rsid w:val="0005218B"/>
    <w:rsid w:val="00052783"/>
    <w:rsid w:val="000528C3"/>
    <w:rsid w:val="00053564"/>
    <w:rsid w:val="0005393D"/>
    <w:rsid w:val="00053C5C"/>
    <w:rsid w:val="000541B6"/>
    <w:rsid w:val="00055195"/>
    <w:rsid w:val="000551BD"/>
    <w:rsid w:val="0005558B"/>
    <w:rsid w:val="00055CBB"/>
    <w:rsid w:val="00055D16"/>
    <w:rsid w:val="00055E7A"/>
    <w:rsid w:val="00055EDD"/>
    <w:rsid w:val="0005652C"/>
    <w:rsid w:val="000565EF"/>
    <w:rsid w:val="00056930"/>
    <w:rsid w:val="0005710D"/>
    <w:rsid w:val="00060311"/>
    <w:rsid w:val="000618AA"/>
    <w:rsid w:val="00062D66"/>
    <w:rsid w:val="0006303E"/>
    <w:rsid w:val="00063439"/>
    <w:rsid w:val="00063A6A"/>
    <w:rsid w:val="00065382"/>
    <w:rsid w:val="000653AA"/>
    <w:rsid w:val="000660F1"/>
    <w:rsid w:val="0006619A"/>
    <w:rsid w:val="00066CA8"/>
    <w:rsid w:val="00067811"/>
    <w:rsid w:val="00067E9D"/>
    <w:rsid w:val="00067F0A"/>
    <w:rsid w:val="0007060D"/>
    <w:rsid w:val="000708A2"/>
    <w:rsid w:val="0007138B"/>
    <w:rsid w:val="0007155B"/>
    <w:rsid w:val="000716AF"/>
    <w:rsid w:val="000726B2"/>
    <w:rsid w:val="000733B2"/>
    <w:rsid w:val="00073A0D"/>
    <w:rsid w:val="00073E9B"/>
    <w:rsid w:val="0007492A"/>
    <w:rsid w:val="00074D99"/>
    <w:rsid w:val="00075AA7"/>
    <w:rsid w:val="00076DCA"/>
    <w:rsid w:val="0007712E"/>
    <w:rsid w:val="00077C43"/>
    <w:rsid w:val="00077D90"/>
    <w:rsid w:val="00077F00"/>
    <w:rsid w:val="00080053"/>
    <w:rsid w:val="000802AC"/>
    <w:rsid w:val="000807F9"/>
    <w:rsid w:val="000821FA"/>
    <w:rsid w:val="00082326"/>
    <w:rsid w:val="00082517"/>
    <w:rsid w:val="000825D1"/>
    <w:rsid w:val="00082E50"/>
    <w:rsid w:val="0008337F"/>
    <w:rsid w:val="00084400"/>
    <w:rsid w:val="00085C6A"/>
    <w:rsid w:val="00087672"/>
    <w:rsid w:val="00087E89"/>
    <w:rsid w:val="00090BD1"/>
    <w:rsid w:val="000921DC"/>
    <w:rsid w:val="00092683"/>
    <w:rsid w:val="00092AD2"/>
    <w:rsid w:val="00092AF6"/>
    <w:rsid w:val="00092E43"/>
    <w:rsid w:val="000933C4"/>
    <w:rsid w:val="000952C2"/>
    <w:rsid w:val="00095935"/>
    <w:rsid w:val="00095A11"/>
    <w:rsid w:val="000974A1"/>
    <w:rsid w:val="00097788"/>
    <w:rsid w:val="000A1D0C"/>
    <w:rsid w:val="000A24D6"/>
    <w:rsid w:val="000A30AB"/>
    <w:rsid w:val="000A30EE"/>
    <w:rsid w:val="000A3AB6"/>
    <w:rsid w:val="000A3D1F"/>
    <w:rsid w:val="000A3EE5"/>
    <w:rsid w:val="000A507B"/>
    <w:rsid w:val="000A528D"/>
    <w:rsid w:val="000A5B99"/>
    <w:rsid w:val="000A602A"/>
    <w:rsid w:val="000A6168"/>
    <w:rsid w:val="000A7559"/>
    <w:rsid w:val="000A7D24"/>
    <w:rsid w:val="000B0075"/>
    <w:rsid w:val="000B0B81"/>
    <w:rsid w:val="000B141A"/>
    <w:rsid w:val="000B17FC"/>
    <w:rsid w:val="000B1854"/>
    <w:rsid w:val="000B1C97"/>
    <w:rsid w:val="000B1E1B"/>
    <w:rsid w:val="000B2E44"/>
    <w:rsid w:val="000B2F67"/>
    <w:rsid w:val="000B3006"/>
    <w:rsid w:val="000B34FF"/>
    <w:rsid w:val="000B3A25"/>
    <w:rsid w:val="000B3C80"/>
    <w:rsid w:val="000B4080"/>
    <w:rsid w:val="000B42F5"/>
    <w:rsid w:val="000B4C88"/>
    <w:rsid w:val="000B4D70"/>
    <w:rsid w:val="000B4E64"/>
    <w:rsid w:val="000B5186"/>
    <w:rsid w:val="000B5324"/>
    <w:rsid w:val="000B57ED"/>
    <w:rsid w:val="000B674E"/>
    <w:rsid w:val="000B7167"/>
    <w:rsid w:val="000B71BC"/>
    <w:rsid w:val="000B7653"/>
    <w:rsid w:val="000B7DF1"/>
    <w:rsid w:val="000C0148"/>
    <w:rsid w:val="000C07C7"/>
    <w:rsid w:val="000C0EC5"/>
    <w:rsid w:val="000C0FA9"/>
    <w:rsid w:val="000C1E89"/>
    <w:rsid w:val="000C2B3A"/>
    <w:rsid w:val="000C38D7"/>
    <w:rsid w:val="000C39EC"/>
    <w:rsid w:val="000C43A7"/>
    <w:rsid w:val="000C5457"/>
    <w:rsid w:val="000C5847"/>
    <w:rsid w:val="000C5BA3"/>
    <w:rsid w:val="000C6C7E"/>
    <w:rsid w:val="000C72E6"/>
    <w:rsid w:val="000C78D8"/>
    <w:rsid w:val="000D23F8"/>
    <w:rsid w:val="000D266E"/>
    <w:rsid w:val="000D2D8B"/>
    <w:rsid w:val="000D2DC2"/>
    <w:rsid w:val="000D35C9"/>
    <w:rsid w:val="000D3B42"/>
    <w:rsid w:val="000D3C31"/>
    <w:rsid w:val="000D41F1"/>
    <w:rsid w:val="000D4284"/>
    <w:rsid w:val="000D43C5"/>
    <w:rsid w:val="000D4401"/>
    <w:rsid w:val="000D444D"/>
    <w:rsid w:val="000D4911"/>
    <w:rsid w:val="000D565A"/>
    <w:rsid w:val="000D68A9"/>
    <w:rsid w:val="000D6C8B"/>
    <w:rsid w:val="000E00D7"/>
    <w:rsid w:val="000E0310"/>
    <w:rsid w:val="000E041F"/>
    <w:rsid w:val="000E0863"/>
    <w:rsid w:val="000E2016"/>
    <w:rsid w:val="000E2D47"/>
    <w:rsid w:val="000E32C0"/>
    <w:rsid w:val="000E4990"/>
    <w:rsid w:val="000E573F"/>
    <w:rsid w:val="000E5AC0"/>
    <w:rsid w:val="000E7FA4"/>
    <w:rsid w:val="000F027B"/>
    <w:rsid w:val="000F058E"/>
    <w:rsid w:val="000F0BB0"/>
    <w:rsid w:val="000F1032"/>
    <w:rsid w:val="000F125F"/>
    <w:rsid w:val="000F141F"/>
    <w:rsid w:val="000F1490"/>
    <w:rsid w:val="000F14A0"/>
    <w:rsid w:val="000F2EC8"/>
    <w:rsid w:val="000F308E"/>
    <w:rsid w:val="000F338E"/>
    <w:rsid w:val="000F42AB"/>
    <w:rsid w:val="000F454A"/>
    <w:rsid w:val="000F47D6"/>
    <w:rsid w:val="000F4B4D"/>
    <w:rsid w:val="000F6100"/>
    <w:rsid w:val="000F62A7"/>
    <w:rsid w:val="000F7AE4"/>
    <w:rsid w:val="00100739"/>
    <w:rsid w:val="0010211A"/>
    <w:rsid w:val="00102572"/>
    <w:rsid w:val="00102BCD"/>
    <w:rsid w:val="00103AC1"/>
    <w:rsid w:val="00104BA4"/>
    <w:rsid w:val="00104E36"/>
    <w:rsid w:val="001056D2"/>
    <w:rsid w:val="00105F17"/>
    <w:rsid w:val="00105F28"/>
    <w:rsid w:val="00106739"/>
    <w:rsid w:val="001068DD"/>
    <w:rsid w:val="00106C48"/>
    <w:rsid w:val="00106EAC"/>
    <w:rsid w:val="0010702F"/>
    <w:rsid w:val="0011087E"/>
    <w:rsid w:val="00110A44"/>
    <w:rsid w:val="00111515"/>
    <w:rsid w:val="00111AEF"/>
    <w:rsid w:val="001128C7"/>
    <w:rsid w:val="00112DC1"/>
    <w:rsid w:val="00113B95"/>
    <w:rsid w:val="001144BF"/>
    <w:rsid w:val="00114547"/>
    <w:rsid w:val="00114946"/>
    <w:rsid w:val="0011563A"/>
    <w:rsid w:val="001159BF"/>
    <w:rsid w:val="00116636"/>
    <w:rsid w:val="00116CF5"/>
    <w:rsid w:val="001177D1"/>
    <w:rsid w:val="00120250"/>
    <w:rsid w:val="0012030D"/>
    <w:rsid w:val="00120867"/>
    <w:rsid w:val="001208AC"/>
    <w:rsid w:val="00120DAA"/>
    <w:rsid w:val="00122958"/>
    <w:rsid w:val="001232BB"/>
    <w:rsid w:val="00123FF0"/>
    <w:rsid w:val="00124125"/>
    <w:rsid w:val="001249BF"/>
    <w:rsid w:val="001265E4"/>
    <w:rsid w:val="00127225"/>
    <w:rsid w:val="001277E5"/>
    <w:rsid w:val="00127B6F"/>
    <w:rsid w:val="001301F0"/>
    <w:rsid w:val="001302B0"/>
    <w:rsid w:val="001302EC"/>
    <w:rsid w:val="001305BC"/>
    <w:rsid w:val="0013140B"/>
    <w:rsid w:val="00131C9C"/>
    <w:rsid w:val="00132C12"/>
    <w:rsid w:val="00133B2B"/>
    <w:rsid w:val="00133F2E"/>
    <w:rsid w:val="00134559"/>
    <w:rsid w:val="0013481B"/>
    <w:rsid w:val="00134F7B"/>
    <w:rsid w:val="00135A0E"/>
    <w:rsid w:val="00135D3E"/>
    <w:rsid w:val="00135D4B"/>
    <w:rsid w:val="001362FF"/>
    <w:rsid w:val="0013696E"/>
    <w:rsid w:val="001414D9"/>
    <w:rsid w:val="001419BD"/>
    <w:rsid w:val="00142373"/>
    <w:rsid w:val="00142668"/>
    <w:rsid w:val="001433B6"/>
    <w:rsid w:val="00143BC6"/>
    <w:rsid w:val="00143C80"/>
    <w:rsid w:val="001447F2"/>
    <w:rsid w:val="00144A5F"/>
    <w:rsid w:val="001468FA"/>
    <w:rsid w:val="0014768D"/>
    <w:rsid w:val="001477D2"/>
    <w:rsid w:val="00147F39"/>
    <w:rsid w:val="00151A86"/>
    <w:rsid w:val="0015258C"/>
    <w:rsid w:val="001525FC"/>
    <w:rsid w:val="001526DF"/>
    <w:rsid w:val="00152FBF"/>
    <w:rsid w:val="00153719"/>
    <w:rsid w:val="00153FA1"/>
    <w:rsid w:val="0015423B"/>
    <w:rsid w:val="00154A4D"/>
    <w:rsid w:val="00154EE3"/>
    <w:rsid w:val="001570EC"/>
    <w:rsid w:val="001575A2"/>
    <w:rsid w:val="001577DB"/>
    <w:rsid w:val="00157984"/>
    <w:rsid w:val="00160C2F"/>
    <w:rsid w:val="00161C31"/>
    <w:rsid w:val="001625C7"/>
    <w:rsid w:val="00162A92"/>
    <w:rsid w:val="0016326F"/>
    <w:rsid w:val="0016517E"/>
    <w:rsid w:val="001662C2"/>
    <w:rsid w:val="0016663F"/>
    <w:rsid w:val="00166719"/>
    <w:rsid w:val="00167425"/>
    <w:rsid w:val="001679F3"/>
    <w:rsid w:val="00172305"/>
    <w:rsid w:val="00172567"/>
    <w:rsid w:val="0017286F"/>
    <w:rsid w:val="00172C43"/>
    <w:rsid w:val="00172CE0"/>
    <w:rsid w:val="00172E90"/>
    <w:rsid w:val="001730F3"/>
    <w:rsid w:val="00173509"/>
    <w:rsid w:val="00174EFD"/>
    <w:rsid w:val="0017602F"/>
    <w:rsid w:val="00176200"/>
    <w:rsid w:val="00176324"/>
    <w:rsid w:val="001767DA"/>
    <w:rsid w:val="00176DEE"/>
    <w:rsid w:val="00177A32"/>
    <w:rsid w:val="0018061D"/>
    <w:rsid w:val="00180AFF"/>
    <w:rsid w:val="00180F42"/>
    <w:rsid w:val="0018101C"/>
    <w:rsid w:val="001813D8"/>
    <w:rsid w:val="0018245E"/>
    <w:rsid w:val="0018254D"/>
    <w:rsid w:val="00182566"/>
    <w:rsid w:val="00182EF3"/>
    <w:rsid w:val="00183189"/>
    <w:rsid w:val="00183850"/>
    <w:rsid w:val="00184E28"/>
    <w:rsid w:val="00184F39"/>
    <w:rsid w:val="00185041"/>
    <w:rsid w:val="001855AE"/>
    <w:rsid w:val="00187CE4"/>
    <w:rsid w:val="00190D41"/>
    <w:rsid w:val="0019118D"/>
    <w:rsid w:val="00191240"/>
    <w:rsid w:val="00191D84"/>
    <w:rsid w:val="00191E0D"/>
    <w:rsid w:val="00192823"/>
    <w:rsid w:val="00192BF0"/>
    <w:rsid w:val="00193394"/>
    <w:rsid w:val="001938A4"/>
    <w:rsid w:val="00195F5B"/>
    <w:rsid w:val="00196929"/>
    <w:rsid w:val="00196E6C"/>
    <w:rsid w:val="00197180"/>
    <w:rsid w:val="001972EE"/>
    <w:rsid w:val="001A172B"/>
    <w:rsid w:val="001A1BD9"/>
    <w:rsid w:val="001A1D75"/>
    <w:rsid w:val="001A2AD3"/>
    <w:rsid w:val="001A3282"/>
    <w:rsid w:val="001A3366"/>
    <w:rsid w:val="001A340D"/>
    <w:rsid w:val="001A47C6"/>
    <w:rsid w:val="001A5198"/>
    <w:rsid w:val="001A562F"/>
    <w:rsid w:val="001A6103"/>
    <w:rsid w:val="001A616E"/>
    <w:rsid w:val="001A65AC"/>
    <w:rsid w:val="001A6A9B"/>
    <w:rsid w:val="001A78E1"/>
    <w:rsid w:val="001B000E"/>
    <w:rsid w:val="001B0878"/>
    <w:rsid w:val="001B1104"/>
    <w:rsid w:val="001B1FD0"/>
    <w:rsid w:val="001B249B"/>
    <w:rsid w:val="001B2DE2"/>
    <w:rsid w:val="001B47D9"/>
    <w:rsid w:val="001B4E42"/>
    <w:rsid w:val="001B615F"/>
    <w:rsid w:val="001B6ED8"/>
    <w:rsid w:val="001B7AA2"/>
    <w:rsid w:val="001C059C"/>
    <w:rsid w:val="001C05E2"/>
    <w:rsid w:val="001C08FF"/>
    <w:rsid w:val="001C1AA0"/>
    <w:rsid w:val="001C1C96"/>
    <w:rsid w:val="001C304D"/>
    <w:rsid w:val="001C3BF3"/>
    <w:rsid w:val="001C43D1"/>
    <w:rsid w:val="001C63BE"/>
    <w:rsid w:val="001C65C4"/>
    <w:rsid w:val="001C703A"/>
    <w:rsid w:val="001C72DE"/>
    <w:rsid w:val="001C7CC4"/>
    <w:rsid w:val="001D1DB0"/>
    <w:rsid w:val="001D240C"/>
    <w:rsid w:val="001D29CF"/>
    <w:rsid w:val="001D4CC8"/>
    <w:rsid w:val="001D6073"/>
    <w:rsid w:val="001D6B5A"/>
    <w:rsid w:val="001D6C4F"/>
    <w:rsid w:val="001D74D3"/>
    <w:rsid w:val="001D7722"/>
    <w:rsid w:val="001D786F"/>
    <w:rsid w:val="001E17F5"/>
    <w:rsid w:val="001E19F5"/>
    <w:rsid w:val="001E1B50"/>
    <w:rsid w:val="001E1D8F"/>
    <w:rsid w:val="001E2877"/>
    <w:rsid w:val="001E2A6F"/>
    <w:rsid w:val="001E2BF4"/>
    <w:rsid w:val="001E357F"/>
    <w:rsid w:val="001E365B"/>
    <w:rsid w:val="001E3B2A"/>
    <w:rsid w:val="001E3C34"/>
    <w:rsid w:val="001E3D18"/>
    <w:rsid w:val="001E4CDB"/>
    <w:rsid w:val="001E4CE0"/>
    <w:rsid w:val="001E4FAE"/>
    <w:rsid w:val="001E6918"/>
    <w:rsid w:val="001E6E63"/>
    <w:rsid w:val="001E748D"/>
    <w:rsid w:val="001F0C42"/>
    <w:rsid w:val="001F1606"/>
    <w:rsid w:val="001F19A5"/>
    <w:rsid w:val="001F4030"/>
    <w:rsid w:val="001F4051"/>
    <w:rsid w:val="001F4307"/>
    <w:rsid w:val="001F4ABC"/>
    <w:rsid w:val="001F6A32"/>
    <w:rsid w:val="001F701A"/>
    <w:rsid w:val="002003A8"/>
    <w:rsid w:val="00200C6D"/>
    <w:rsid w:val="00200CF8"/>
    <w:rsid w:val="00202392"/>
    <w:rsid w:val="002023A2"/>
    <w:rsid w:val="00204AB4"/>
    <w:rsid w:val="00204ADC"/>
    <w:rsid w:val="00204AE5"/>
    <w:rsid w:val="002066B2"/>
    <w:rsid w:val="002066D4"/>
    <w:rsid w:val="00206D9A"/>
    <w:rsid w:val="0020759D"/>
    <w:rsid w:val="00210322"/>
    <w:rsid w:val="002107A8"/>
    <w:rsid w:val="00210C26"/>
    <w:rsid w:val="00211211"/>
    <w:rsid w:val="00211951"/>
    <w:rsid w:val="00211CF5"/>
    <w:rsid w:val="00211E67"/>
    <w:rsid w:val="00212CBB"/>
    <w:rsid w:val="002130F2"/>
    <w:rsid w:val="00213121"/>
    <w:rsid w:val="002140D4"/>
    <w:rsid w:val="002156B3"/>
    <w:rsid w:val="00215EC2"/>
    <w:rsid w:val="00216327"/>
    <w:rsid w:val="00217E9E"/>
    <w:rsid w:val="002202DA"/>
    <w:rsid w:val="0022073F"/>
    <w:rsid w:val="002237A8"/>
    <w:rsid w:val="00223E5C"/>
    <w:rsid w:val="002241E7"/>
    <w:rsid w:val="00225217"/>
    <w:rsid w:val="00225BDC"/>
    <w:rsid w:val="00225C98"/>
    <w:rsid w:val="00225FEC"/>
    <w:rsid w:val="002260FC"/>
    <w:rsid w:val="002264EE"/>
    <w:rsid w:val="00226619"/>
    <w:rsid w:val="002269DB"/>
    <w:rsid w:val="00226D4E"/>
    <w:rsid w:val="00227018"/>
    <w:rsid w:val="00227166"/>
    <w:rsid w:val="0023005D"/>
    <w:rsid w:val="002308DE"/>
    <w:rsid w:val="00231BA2"/>
    <w:rsid w:val="00231DC6"/>
    <w:rsid w:val="002322F2"/>
    <w:rsid w:val="0023328D"/>
    <w:rsid w:val="002332C3"/>
    <w:rsid w:val="002342F4"/>
    <w:rsid w:val="00234B27"/>
    <w:rsid w:val="00234DCA"/>
    <w:rsid w:val="0023513D"/>
    <w:rsid w:val="00236456"/>
    <w:rsid w:val="0023647E"/>
    <w:rsid w:val="00237CAC"/>
    <w:rsid w:val="0024084D"/>
    <w:rsid w:val="002411BC"/>
    <w:rsid w:val="002414FF"/>
    <w:rsid w:val="00242C3E"/>
    <w:rsid w:val="00243C68"/>
    <w:rsid w:val="002449B0"/>
    <w:rsid w:val="002450A9"/>
    <w:rsid w:val="00245187"/>
    <w:rsid w:val="0024539D"/>
    <w:rsid w:val="0024620E"/>
    <w:rsid w:val="00246E30"/>
    <w:rsid w:val="00247C01"/>
    <w:rsid w:val="00247CAC"/>
    <w:rsid w:val="00247DDA"/>
    <w:rsid w:val="00247FE8"/>
    <w:rsid w:val="00250761"/>
    <w:rsid w:val="002515FE"/>
    <w:rsid w:val="00251728"/>
    <w:rsid w:val="00252229"/>
    <w:rsid w:val="002523CD"/>
    <w:rsid w:val="002546DA"/>
    <w:rsid w:val="002548EB"/>
    <w:rsid w:val="00254DA1"/>
    <w:rsid w:val="00255019"/>
    <w:rsid w:val="00255236"/>
    <w:rsid w:val="00255936"/>
    <w:rsid w:val="0025620C"/>
    <w:rsid w:val="00257290"/>
    <w:rsid w:val="0025736F"/>
    <w:rsid w:val="00257998"/>
    <w:rsid w:val="002610F2"/>
    <w:rsid w:val="00261149"/>
    <w:rsid w:val="0026205E"/>
    <w:rsid w:val="002636E0"/>
    <w:rsid w:val="00263BC3"/>
    <w:rsid w:val="002648C8"/>
    <w:rsid w:val="00265C32"/>
    <w:rsid w:val="00266666"/>
    <w:rsid w:val="00266DB0"/>
    <w:rsid w:val="002673CC"/>
    <w:rsid w:val="00267E50"/>
    <w:rsid w:val="002712EF"/>
    <w:rsid w:val="0027140D"/>
    <w:rsid w:val="00271FE5"/>
    <w:rsid w:val="0027234E"/>
    <w:rsid w:val="00272F4A"/>
    <w:rsid w:val="002733BE"/>
    <w:rsid w:val="002749CA"/>
    <w:rsid w:val="00275AB5"/>
    <w:rsid w:val="002761EF"/>
    <w:rsid w:val="00276998"/>
    <w:rsid w:val="00277472"/>
    <w:rsid w:val="002777A2"/>
    <w:rsid w:val="00277E97"/>
    <w:rsid w:val="00277F43"/>
    <w:rsid w:val="00282666"/>
    <w:rsid w:val="00282A24"/>
    <w:rsid w:val="00283598"/>
    <w:rsid w:val="002836D6"/>
    <w:rsid w:val="00283D94"/>
    <w:rsid w:val="00284488"/>
    <w:rsid w:val="0028499A"/>
    <w:rsid w:val="00284B16"/>
    <w:rsid w:val="00284E18"/>
    <w:rsid w:val="00285235"/>
    <w:rsid w:val="00286463"/>
    <w:rsid w:val="0028680B"/>
    <w:rsid w:val="00286FF9"/>
    <w:rsid w:val="00287FCA"/>
    <w:rsid w:val="002905D6"/>
    <w:rsid w:val="0029076D"/>
    <w:rsid w:val="002917E0"/>
    <w:rsid w:val="00291B3D"/>
    <w:rsid w:val="002930A2"/>
    <w:rsid w:val="002936E7"/>
    <w:rsid w:val="00294793"/>
    <w:rsid w:val="002947CA"/>
    <w:rsid w:val="00294DC1"/>
    <w:rsid w:val="00295263"/>
    <w:rsid w:val="0029762F"/>
    <w:rsid w:val="002A00C0"/>
    <w:rsid w:val="002A05D2"/>
    <w:rsid w:val="002A20E2"/>
    <w:rsid w:val="002A2406"/>
    <w:rsid w:val="002A5A70"/>
    <w:rsid w:val="002A634C"/>
    <w:rsid w:val="002A66E2"/>
    <w:rsid w:val="002A69D5"/>
    <w:rsid w:val="002B016C"/>
    <w:rsid w:val="002B02B3"/>
    <w:rsid w:val="002B1C06"/>
    <w:rsid w:val="002B1CEE"/>
    <w:rsid w:val="002B1F33"/>
    <w:rsid w:val="002B2364"/>
    <w:rsid w:val="002B2CDE"/>
    <w:rsid w:val="002B3537"/>
    <w:rsid w:val="002B3EB6"/>
    <w:rsid w:val="002B5F12"/>
    <w:rsid w:val="002B6369"/>
    <w:rsid w:val="002B781D"/>
    <w:rsid w:val="002B7990"/>
    <w:rsid w:val="002B7F9F"/>
    <w:rsid w:val="002C08EE"/>
    <w:rsid w:val="002C0F64"/>
    <w:rsid w:val="002C148E"/>
    <w:rsid w:val="002C1BF7"/>
    <w:rsid w:val="002C200F"/>
    <w:rsid w:val="002C2098"/>
    <w:rsid w:val="002C249F"/>
    <w:rsid w:val="002C2C66"/>
    <w:rsid w:val="002C2F21"/>
    <w:rsid w:val="002C3024"/>
    <w:rsid w:val="002C3633"/>
    <w:rsid w:val="002C41D2"/>
    <w:rsid w:val="002C4AE8"/>
    <w:rsid w:val="002C4AF9"/>
    <w:rsid w:val="002C5AC7"/>
    <w:rsid w:val="002C6825"/>
    <w:rsid w:val="002D3587"/>
    <w:rsid w:val="002D35DC"/>
    <w:rsid w:val="002D36C2"/>
    <w:rsid w:val="002D4075"/>
    <w:rsid w:val="002D4153"/>
    <w:rsid w:val="002D419A"/>
    <w:rsid w:val="002D41DD"/>
    <w:rsid w:val="002D4A35"/>
    <w:rsid w:val="002D4C27"/>
    <w:rsid w:val="002D56D1"/>
    <w:rsid w:val="002D5F4A"/>
    <w:rsid w:val="002D687D"/>
    <w:rsid w:val="002E0027"/>
    <w:rsid w:val="002E09BD"/>
    <w:rsid w:val="002E0D16"/>
    <w:rsid w:val="002E0E20"/>
    <w:rsid w:val="002E25E5"/>
    <w:rsid w:val="002E289E"/>
    <w:rsid w:val="002E375C"/>
    <w:rsid w:val="002E4014"/>
    <w:rsid w:val="002E42B5"/>
    <w:rsid w:val="002E4F09"/>
    <w:rsid w:val="002E568E"/>
    <w:rsid w:val="002E5AB4"/>
    <w:rsid w:val="002E680A"/>
    <w:rsid w:val="002E69E7"/>
    <w:rsid w:val="002E6E9D"/>
    <w:rsid w:val="002F06A9"/>
    <w:rsid w:val="002F189E"/>
    <w:rsid w:val="002F1F6F"/>
    <w:rsid w:val="002F35CC"/>
    <w:rsid w:val="002F3ACE"/>
    <w:rsid w:val="002F456B"/>
    <w:rsid w:val="002F4E76"/>
    <w:rsid w:val="002F52B4"/>
    <w:rsid w:val="002F52F3"/>
    <w:rsid w:val="002F5426"/>
    <w:rsid w:val="002F5D1E"/>
    <w:rsid w:val="002F6D9E"/>
    <w:rsid w:val="002F74A6"/>
    <w:rsid w:val="0030011C"/>
    <w:rsid w:val="00300D30"/>
    <w:rsid w:val="0030212C"/>
    <w:rsid w:val="003029BF"/>
    <w:rsid w:val="00302DCA"/>
    <w:rsid w:val="00303123"/>
    <w:rsid w:val="00303C9D"/>
    <w:rsid w:val="00305196"/>
    <w:rsid w:val="00305571"/>
    <w:rsid w:val="00305FBE"/>
    <w:rsid w:val="00306428"/>
    <w:rsid w:val="00306758"/>
    <w:rsid w:val="00306BE7"/>
    <w:rsid w:val="00306E6F"/>
    <w:rsid w:val="0030730B"/>
    <w:rsid w:val="0030792D"/>
    <w:rsid w:val="00307B66"/>
    <w:rsid w:val="00311FAC"/>
    <w:rsid w:val="00312206"/>
    <w:rsid w:val="00312C8F"/>
    <w:rsid w:val="00314A5A"/>
    <w:rsid w:val="00314CFF"/>
    <w:rsid w:val="00314ED1"/>
    <w:rsid w:val="00316086"/>
    <w:rsid w:val="00317CF4"/>
    <w:rsid w:val="00320713"/>
    <w:rsid w:val="00321240"/>
    <w:rsid w:val="00321264"/>
    <w:rsid w:val="0032209E"/>
    <w:rsid w:val="003223B8"/>
    <w:rsid w:val="00322493"/>
    <w:rsid w:val="003224C1"/>
    <w:rsid w:val="00325522"/>
    <w:rsid w:val="00325F27"/>
    <w:rsid w:val="003260E1"/>
    <w:rsid w:val="00327AC0"/>
    <w:rsid w:val="00327B5A"/>
    <w:rsid w:val="00327E7C"/>
    <w:rsid w:val="00330354"/>
    <w:rsid w:val="003320EC"/>
    <w:rsid w:val="003320F7"/>
    <w:rsid w:val="00332451"/>
    <w:rsid w:val="00332DA6"/>
    <w:rsid w:val="00333127"/>
    <w:rsid w:val="00333A1B"/>
    <w:rsid w:val="00334B63"/>
    <w:rsid w:val="0033593A"/>
    <w:rsid w:val="00335B0C"/>
    <w:rsid w:val="00337396"/>
    <w:rsid w:val="00337943"/>
    <w:rsid w:val="003400BA"/>
    <w:rsid w:val="003403E2"/>
    <w:rsid w:val="00341213"/>
    <w:rsid w:val="00341851"/>
    <w:rsid w:val="00341B10"/>
    <w:rsid w:val="0034286B"/>
    <w:rsid w:val="00342DDD"/>
    <w:rsid w:val="0034432C"/>
    <w:rsid w:val="003444AD"/>
    <w:rsid w:val="003449EA"/>
    <w:rsid w:val="00344C8E"/>
    <w:rsid w:val="0034608A"/>
    <w:rsid w:val="0034608D"/>
    <w:rsid w:val="003466DC"/>
    <w:rsid w:val="00347550"/>
    <w:rsid w:val="00347A2D"/>
    <w:rsid w:val="00353A4B"/>
    <w:rsid w:val="00353D44"/>
    <w:rsid w:val="003554D7"/>
    <w:rsid w:val="00355DBF"/>
    <w:rsid w:val="00356AC9"/>
    <w:rsid w:val="00357005"/>
    <w:rsid w:val="003571FE"/>
    <w:rsid w:val="00357C62"/>
    <w:rsid w:val="00360B40"/>
    <w:rsid w:val="00361924"/>
    <w:rsid w:val="003628D9"/>
    <w:rsid w:val="003628FF"/>
    <w:rsid w:val="00362904"/>
    <w:rsid w:val="003637E9"/>
    <w:rsid w:val="003639EB"/>
    <w:rsid w:val="0036436E"/>
    <w:rsid w:val="00364458"/>
    <w:rsid w:val="00364550"/>
    <w:rsid w:val="00364C7C"/>
    <w:rsid w:val="00364D52"/>
    <w:rsid w:val="003652C9"/>
    <w:rsid w:val="00365497"/>
    <w:rsid w:val="003654C9"/>
    <w:rsid w:val="00365E02"/>
    <w:rsid w:val="00366A4B"/>
    <w:rsid w:val="003677E4"/>
    <w:rsid w:val="0037090A"/>
    <w:rsid w:val="00370ED6"/>
    <w:rsid w:val="0037116A"/>
    <w:rsid w:val="00371647"/>
    <w:rsid w:val="003716A8"/>
    <w:rsid w:val="00371F10"/>
    <w:rsid w:val="00372755"/>
    <w:rsid w:val="00372C0E"/>
    <w:rsid w:val="00373459"/>
    <w:rsid w:val="003746B9"/>
    <w:rsid w:val="003755A9"/>
    <w:rsid w:val="00375C49"/>
    <w:rsid w:val="00375CFF"/>
    <w:rsid w:val="00377483"/>
    <w:rsid w:val="00377E11"/>
    <w:rsid w:val="00380B4E"/>
    <w:rsid w:val="00380D5A"/>
    <w:rsid w:val="00380E12"/>
    <w:rsid w:val="00380E19"/>
    <w:rsid w:val="00381B4F"/>
    <w:rsid w:val="00381FA1"/>
    <w:rsid w:val="00382CF3"/>
    <w:rsid w:val="00383578"/>
    <w:rsid w:val="00383A64"/>
    <w:rsid w:val="00384D80"/>
    <w:rsid w:val="00384F5A"/>
    <w:rsid w:val="00385ACF"/>
    <w:rsid w:val="00386065"/>
    <w:rsid w:val="003861B1"/>
    <w:rsid w:val="00386708"/>
    <w:rsid w:val="0038670E"/>
    <w:rsid w:val="003869F9"/>
    <w:rsid w:val="00386FB3"/>
    <w:rsid w:val="003874F2"/>
    <w:rsid w:val="00387C6F"/>
    <w:rsid w:val="0039088C"/>
    <w:rsid w:val="003909E2"/>
    <w:rsid w:val="00390F1D"/>
    <w:rsid w:val="00391D0C"/>
    <w:rsid w:val="00392578"/>
    <w:rsid w:val="00393050"/>
    <w:rsid w:val="00393428"/>
    <w:rsid w:val="0039395D"/>
    <w:rsid w:val="0039433C"/>
    <w:rsid w:val="003944E1"/>
    <w:rsid w:val="00394818"/>
    <w:rsid w:val="00394F4E"/>
    <w:rsid w:val="003976E6"/>
    <w:rsid w:val="00397F09"/>
    <w:rsid w:val="003A0BF8"/>
    <w:rsid w:val="003A1345"/>
    <w:rsid w:val="003A1933"/>
    <w:rsid w:val="003A27F8"/>
    <w:rsid w:val="003A47A3"/>
    <w:rsid w:val="003A6AF5"/>
    <w:rsid w:val="003A6B5F"/>
    <w:rsid w:val="003A7762"/>
    <w:rsid w:val="003A7D2E"/>
    <w:rsid w:val="003B0DCC"/>
    <w:rsid w:val="003B266A"/>
    <w:rsid w:val="003B44F4"/>
    <w:rsid w:val="003B479F"/>
    <w:rsid w:val="003B501A"/>
    <w:rsid w:val="003B5258"/>
    <w:rsid w:val="003B53A5"/>
    <w:rsid w:val="003B590F"/>
    <w:rsid w:val="003B5D5F"/>
    <w:rsid w:val="003B71D6"/>
    <w:rsid w:val="003B7A54"/>
    <w:rsid w:val="003C0DC5"/>
    <w:rsid w:val="003C1510"/>
    <w:rsid w:val="003C15F7"/>
    <w:rsid w:val="003C19A0"/>
    <w:rsid w:val="003C2167"/>
    <w:rsid w:val="003C27AB"/>
    <w:rsid w:val="003C282A"/>
    <w:rsid w:val="003C3033"/>
    <w:rsid w:val="003C340F"/>
    <w:rsid w:val="003C39B3"/>
    <w:rsid w:val="003C4023"/>
    <w:rsid w:val="003C523E"/>
    <w:rsid w:val="003C658B"/>
    <w:rsid w:val="003C72DE"/>
    <w:rsid w:val="003D0341"/>
    <w:rsid w:val="003D0474"/>
    <w:rsid w:val="003D066B"/>
    <w:rsid w:val="003D175A"/>
    <w:rsid w:val="003D1B83"/>
    <w:rsid w:val="003D1D7F"/>
    <w:rsid w:val="003D1E0B"/>
    <w:rsid w:val="003D231F"/>
    <w:rsid w:val="003D2C8A"/>
    <w:rsid w:val="003D2D10"/>
    <w:rsid w:val="003D418C"/>
    <w:rsid w:val="003D42B1"/>
    <w:rsid w:val="003D45D8"/>
    <w:rsid w:val="003D5C80"/>
    <w:rsid w:val="003D608A"/>
    <w:rsid w:val="003D644A"/>
    <w:rsid w:val="003D79FE"/>
    <w:rsid w:val="003E012E"/>
    <w:rsid w:val="003E0BC1"/>
    <w:rsid w:val="003E16B6"/>
    <w:rsid w:val="003E21E2"/>
    <w:rsid w:val="003E27DA"/>
    <w:rsid w:val="003E29D6"/>
    <w:rsid w:val="003E448C"/>
    <w:rsid w:val="003E44B4"/>
    <w:rsid w:val="003E5D73"/>
    <w:rsid w:val="003E6F05"/>
    <w:rsid w:val="003E7271"/>
    <w:rsid w:val="003E73B8"/>
    <w:rsid w:val="003E7A72"/>
    <w:rsid w:val="003E7BAE"/>
    <w:rsid w:val="003E7FE5"/>
    <w:rsid w:val="003F08DB"/>
    <w:rsid w:val="003F110B"/>
    <w:rsid w:val="003F12F9"/>
    <w:rsid w:val="003F1407"/>
    <w:rsid w:val="003F191F"/>
    <w:rsid w:val="003F2491"/>
    <w:rsid w:val="003F283C"/>
    <w:rsid w:val="003F2F26"/>
    <w:rsid w:val="003F3433"/>
    <w:rsid w:val="003F3854"/>
    <w:rsid w:val="003F3864"/>
    <w:rsid w:val="003F45C5"/>
    <w:rsid w:val="003F479D"/>
    <w:rsid w:val="003F4A13"/>
    <w:rsid w:val="003F57AF"/>
    <w:rsid w:val="003F6045"/>
    <w:rsid w:val="00400B37"/>
    <w:rsid w:val="00401945"/>
    <w:rsid w:val="00401A9C"/>
    <w:rsid w:val="004020A3"/>
    <w:rsid w:val="0040389D"/>
    <w:rsid w:val="00403DAF"/>
    <w:rsid w:val="00403E3B"/>
    <w:rsid w:val="004040B3"/>
    <w:rsid w:val="004055EE"/>
    <w:rsid w:val="004058B9"/>
    <w:rsid w:val="00406789"/>
    <w:rsid w:val="00407676"/>
    <w:rsid w:val="00410C36"/>
    <w:rsid w:val="00411BFF"/>
    <w:rsid w:val="00412724"/>
    <w:rsid w:val="00412E23"/>
    <w:rsid w:val="00412ED4"/>
    <w:rsid w:val="00413AC1"/>
    <w:rsid w:val="00413E20"/>
    <w:rsid w:val="00414A61"/>
    <w:rsid w:val="00414E8D"/>
    <w:rsid w:val="00414F08"/>
    <w:rsid w:val="004155FB"/>
    <w:rsid w:val="004175A6"/>
    <w:rsid w:val="004200A1"/>
    <w:rsid w:val="004200C0"/>
    <w:rsid w:val="00420136"/>
    <w:rsid w:val="00421357"/>
    <w:rsid w:val="00421FB6"/>
    <w:rsid w:val="00421FFA"/>
    <w:rsid w:val="00422AB4"/>
    <w:rsid w:val="00422B21"/>
    <w:rsid w:val="00423314"/>
    <w:rsid w:val="004239C6"/>
    <w:rsid w:val="00423E24"/>
    <w:rsid w:val="00424011"/>
    <w:rsid w:val="00424904"/>
    <w:rsid w:val="00425162"/>
    <w:rsid w:val="00425834"/>
    <w:rsid w:val="0042589A"/>
    <w:rsid w:val="00425B7F"/>
    <w:rsid w:val="00426109"/>
    <w:rsid w:val="00426796"/>
    <w:rsid w:val="00426959"/>
    <w:rsid w:val="00426BB0"/>
    <w:rsid w:val="00426EBF"/>
    <w:rsid w:val="004271ED"/>
    <w:rsid w:val="004279EE"/>
    <w:rsid w:val="00430441"/>
    <w:rsid w:val="0043074B"/>
    <w:rsid w:val="00430DC1"/>
    <w:rsid w:val="00430EBA"/>
    <w:rsid w:val="004314D8"/>
    <w:rsid w:val="0043199B"/>
    <w:rsid w:val="00433881"/>
    <w:rsid w:val="00434BD8"/>
    <w:rsid w:val="00435A9A"/>
    <w:rsid w:val="00437A99"/>
    <w:rsid w:val="00440D3B"/>
    <w:rsid w:val="004414AB"/>
    <w:rsid w:val="00442186"/>
    <w:rsid w:val="00442B75"/>
    <w:rsid w:val="00442E12"/>
    <w:rsid w:val="00443B49"/>
    <w:rsid w:val="004443F0"/>
    <w:rsid w:val="00444ADB"/>
    <w:rsid w:val="00444C3E"/>
    <w:rsid w:val="0044565D"/>
    <w:rsid w:val="00445D0A"/>
    <w:rsid w:val="00446879"/>
    <w:rsid w:val="004469B6"/>
    <w:rsid w:val="00446ACA"/>
    <w:rsid w:val="004473B2"/>
    <w:rsid w:val="00447DCC"/>
    <w:rsid w:val="00450FF3"/>
    <w:rsid w:val="00451167"/>
    <w:rsid w:val="0045122F"/>
    <w:rsid w:val="00451664"/>
    <w:rsid w:val="0045180F"/>
    <w:rsid w:val="00451A0B"/>
    <w:rsid w:val="00451B79"/>
    <w:rsid w:val="00452643"/>
    <w:rsid w:val="00453205"/>
    <w:rsid w:val="0045400A"/>
    <w:rsid w:val="00454300"/>
    <w:rsid w:val="00454407"/>
    <w:rsid w:val="004544F9"/>
    <w:rsid w:val="00454579"/>
    <w:rsid w:val="00454F5F"/>
    <w:rsid w:val="00455C8A"/>
    <w:rsid w:val="00455FD0"/>
    <w:rsid w:val="004560FC"/>
    <w:rsid w:val="00456339"/>
    <w:rsid w:val="004565CC"/>
    <w:rsid w:val="004570E9"/>
    <w:rsid w:val="00460062"/>
    <w:rsid w:val="00460155"/>
    <w:rsid w:val="00460EDA"/>
    <w:rsid w:val="00461101"/>
    <w:rsid w:val="00462B0F"/>
    <w:rsid w:val="00462CA3"/>
    <w:rsid w:val="0046367F"/>
    <w:rsid w:val="00463B71"/>
    <w:rsid w:val="00463E66"/>
    <w:rsid w:val="00463F75"/>
    <w:rsid w:val="004647C3"/>
    <w:rsid w:val="004648CB"/>
    <w:rsid w:val="00464B63"/>
    <w:rsid w:val="00464E96"/>
    <w:rsid w:val="00466945"/>
    <w:rsid w:val="00466B16"/>
    <w:rsid w:val="004672C2"/>
    <w:rsid w:val="0046779B"/>
    <w:rsid w:val="00467A36"/>
    <w:rsid w:val="00467EB1"/>
    <w:rsid w:val="00471957"/>
    <w:rsid w:val="004719B0"/>
    <w:rsid w:val="00471CC0"/>
    <w:rsid w:val="00472088"/>
    <w:rsid w:val="0047291B"/>
    <w:rsid w:val="00473711"/>
    <w:rsid w:val="004739AA"/>
    <w:rsid w:val="00474074"/>
    <w:rsid w:val="004740A4"/>
    <w:rsid w:val="004749F7"/>
    <w:rsid w:val="0047519F"/>
    <w:rsid w:val="004751EB"/>
    <w:rsid w:val="00475AA1"/>
    <w:rsid w:val="004769F6"/>
    <w:rsid w:val="0047718E"/>
    <w:rsid w:val="00477B1C"/>
    <w:rsid w:val="00477E09"/>
    <w:rsid w:val="0048020C"/>
    <w:rsid w:val="004821FE"/>
    <w:rsid w:val="00482258"/>
    <w:rsid w:val="00482A67"/>
    <w:rsid w:val="00483F41"/>
    <w:rsid w:val="00484077"/>
    <w:rsid w:val="00485A06"/>
    <w:rsid w:val="0048643C"/>
    <w:rsid w:val="004865FC"/>
    <w:rsid w:val="004876EC"/>
    <w:rsid w:val="00490791"/>
    <w:rsid w:val="00490A2F"/>
    <w:rsid w:val="00490D74"/>
    <w:rsid w:val="00491EAF"/>
    <w:rsid w:val="00492C28"/>
    <w:rsid w:val="00493C76"/>
    <w:rsid w:val="0049491A"/>
    <w:rsid w:val="004951C7"/>
    <w:rsid w:val="0049545A"/>
    <w:rsid w:val="00496FD1"/>
    <w:rsid w:val="00496FDC"/>
    <w:rsid w:val="00497037"/>
    <w:rsid w:val="004970EB"/>
    <w:rsid w:val="004A11A4"/>
    <w:rsid w:val="004A1783"/>
    <w:rsid w:val="004A18CB"/>
    <w:rsid w:val="004A23DA"/>
    <w:rsid w:val="004A2492"/>
    <w:rsid w:val="004A270E"/>
    <w:rsid w:val="004A2829"/>
    <w:rsid w:val="004A4148"/>
    <w:rsid w:val="004A5178"/>
    <w:rsid w:val="004A569B"/>
    <w:rsid w:val="004A658C"/>
    <w:rsid w:val="004A6CFF"/>
    <w:rsid w:val="004A6DE4"/>
    <w:rsid w:val="004A7235"/>
    <w:rsid w:val="004B342D"/>
    <w:rsid w:val="004B47C6"/>
    <w:rsid w:val="004B511B"/>
    <w:rsid w:val="004B68D8"/>
    <w:rsid w:val="004B75F2"/>
    <w:rsid w:val="004B7906"/>
    <w:rsid w:val="004C1BCC"/>
    <w:rsid w:val="004C1C70"/>
    <w:rsid w:val="004C27E9"/>
    <w:rsid w:val="004C27F5"/>
    <w:rsid w:val="004C2FF3"/>
    <w:rsid w:val="004C3E36"/>
    <w:rsid w:val="004C5F5B"/>
    <w:rsid w:val="004C6127"/>
    <w:rsid w:val="004C6B41"/>
    <w:rsid w:val="004C6ECA"/>
    <w:rsid w:val="004C7EAB"/>
    <w:rsid w:val="004D0505"/>
    <w:rsid w:val="004D0544"/>
    <w:rsid w:val="004D08DF"/>
    <w:rsid w:val="004D0944"/>
    <w:rsid w:val="004D0976"/>
    <w:rsid w:val="004D149C"/>
    <w:rsid w:val="004D1578"/>
    <w:rsid w:val="004D1881"/>
    <w:rsid w:val="004D1C46"/>
    <w:rsid w:val="004D1F1B"/>
    <w:rsid w:val="004D2A4D"/>
    <w:rsid w:val="004D2B38"/>
    <w:rsid w:val="004D2FE3"/>
    <w:rsid w:val="004D4231"/>
    <w:rsid w:val="004D5B01"/>
    <w:rsid w:val="004D6DEB"/>
    <w:rsid w:val="004E0373"/>
    <w:rsid w:val="004E042A"/>
    <w:rsid w:val="004E0C09"/>
    <w:rsid w:val="004E0D17"/>
    <w:rsid w:val="004E1542"/>
    <w:rsid w:val="004E1790"/>
    <w:rsid w:val="004E1873"/>
    <w:rsid w:val="004E1CEA"/>
    <w:rsid w:val="004E1E82"/>
    <w:rsid w:val="004E218D"/>
    <w:rsid w:val="004E31A5"/>
    <w:rsid w:val="004E3CA8"/>
    <w:rsid w:val="004E3F4B"/>
    <w:rsid w:val="004E448F"/>
    <w:rsid w:val="004E4FC1"/>
    <w:rsid w:val="004E53B2"/>
    <w:rsid w:val="004E55C0"/>
    <w:rsid w:val="004E5774"/>
    <w:rsid w:val="004E702D"/>
    <w:rsid w:val="004E7E7F"/>
    <w:rsid w:val="004F1F48"/>
    <w:rsid w:val="004F2472"/>
    <w:rsid w:val="004F2A67"/>
    <w:rsid w:val="004F4822"/>
    <w:rsid w:val="004F549D"/>
    <w:rsid w:val="004F550C"/>
    <w:rsid w:val="004F575C"/>
    <w:rsid w:val="004F6176"/>
    <w:rsid w:val="004F64EF"/>
    <w:rsid w:val="004F6552"/>
    <w:rsid w:val="004F6687"/>
    <w:rsid w:val="004F6FF1"/>
    <w:rsid w:val="004F7289"/>
    <w:rsid w:val="00500798"/>
    <w:rsid w:val="005010D9"/>
    <w:rsid w:val="005018D2"/>
    <w:rsid w:val="00502029"/>
    <w:rsid w:val="005036D8"/>
    <w:rsid w:val="00504887"/>
    <w:rsid w:val="00506AA5"/>
    <w:rsid w:val="0050718B"/>
    <w:rsid w:val="00507338"/>
    <w:rsid w:val="00507FE8"/>
    <w:rsid w:val="00510AA3"/>
    <w:rsid w:val="005112B6"/>
    <w:rsid w:val="0051175B"/>
    <w:rsid w:val="00511B9B"/>
    <w:rsid w:val="00511C3E"/>
    <w:rsid w:val="00511F84"/>
    <w:rsid w:val="00513349"/>
    <w:rsid w:val="00513B65"/>
    <w:rsid w:val="00513DA6"/>
    <w:rsid w:val="005148B1"/>
    <w:rsid w:val="005148ED"/>
    <w:rsid w:val="00515283"/>
    <w:rsid w:val="00515381"/>
    <w:rsid w:val="0051566E"/>
    <w:rsid w:val="00517D16"/>
    <w:rsid w:val="00520302"/>
    <w:rsid w:val="00520611"/>
    <w:rsid w:val="00520985"/>
    <w:rsid w:val="005211BD"/>
    <w:rsid w:val="005211D8"/>
    <w:rsid w:val="00521732"/>
    <w:rsid w:val="00521A17"/>
    <w:rsid w:val="005237E2"/>
    <w:rsid w:val="00524C3E"/>
    <w:rsid w:val="00524C43"/>
    <w:rsid w:val="00525989"/>
    <w:rsid w:val="00526DBD"/>
    <w:rsid w:val="00527658"/>
    <w:rsid w:val="005277E9"/>
    <w:rsid w:val="00527A38"/>
    <w:rsid w:val="00530D08"/>
    <w:rsid w:val="00530EBC"/>
    <w:rsid w:val="005311C4"/>
    <w:rsid w:val="0053163A"/>
    <w:rsid w:val="005323F1"/>
    <w:rsid w:val="00533288"/>
    <w:rsid w:val="00533998"/>
    <w:rsid w:val="00534990"/>
    <w:rsid w:val="00535263"/>
    <w:rsid w:val="0053608C"/>
    <w:rsid w:val="005368F7"/>
    <w:rsid w:val="00537438"/>
    <w:rsid w:val="0054035D"/>
    <w:rsid w:val="00540606"/>
    <w:rsid w:val="00540ADD"/>
    <w:rsid w:val="00540B0B"/>
    <w:rsid w:val="0054117C"/>
    <w:rsid w:val="00541BFA"/>
    <w:rsid w:val="00541E87"/>
    <w:rsid w:val="00543218"/>
    <w:rsid w:val="0054418C"/>
    <w:rsid w:val="00544650"/>
    <w:rsid w:val="00545124"/>
    <w:rsid w:val="005456D8"/>
    <w:rsid w:val="005460B0"/>
    <w:rsid w:val="00546315"/>
    <w:rsid w:val="00546572"/>
    <w:rsid w:val="0054665E"/>
    <w:rsid w:val="00546ABE"/>
    <w:rsid w:val="00547B46"/>
    <w:rsid w:val="00550321"/>
    <w:rsid w:val="00550577"/>
    <w:rsid w:val="00550682"/>
    <w:rsid w:val="00551766"/>
    <w:rsid w:val="00551AAD"/>
    <w:rsid w:val="00551FA8"/>
    <w:rsid w:val="00552223"/>
    <w:rsid w:val="00553A60"/>
    <w:rsid w:val="00554D3D"/>
    <w:rsid w:val="00554D41"/>
    <w:rsid w:val="005558E4"/>
    <w:rsid w:val="0055675E"/>
    <w:rsid w:val="00556821"/>
    <w:rsid w:val="005575D3"/>
    <w:rsid w:val="00557897"/>
    <w:rsid w:val="00560788"/>
    <w:rsid w:val="005608DF"/>
    <w:rsid w:val="00560900"/>
    <w:rsid w:val="00560F41"/>
    <w:rsid w:val="0056184D"/>
    <w:rsid w:val="00562237"/>
    <w:rsid w:val="00562428"/>
    <w:rsid w:val="00562BC3"/>
    <w:rsid w:val="00563A74"/>
    <w:rsid w:val="00564D72"/>
    <w:rsid w:val="005659FB"/>
    <w:rsid w:val="00565D4E"/>
    <w:rsid w:val="00565E69"/>
    <w:rsid w:val="00566E94"/>
    <w:rsid w:val="005677DA"/>
    <w:rsid w:val="00567958"/>
    <w:rsid w:val="00570465"/>
    <w:rsid w:val="00570C8A"/>
    <w:rsid w:val="00570EE6"/>
    <w:rsid w:val="00571038"/>
    <w:rsid w:val="00571B2E"/>
    <w:rsid w:val="00572494"/>
    <w:rsid w:val="00573635"/>
    <w:rsid w:val="005742BC"/>
    <w:rsid w:val="005772EE"/>
    <w:rsid w:val="00580F7E"/>
    <w:rsid w:val="00581203"/>
    <w:rsid w:val="005826D4"/>
    <w:rsid w:val="0058306C"/>
    <w:rsid w:val="00585164"/>
    <w:rsid w:val="005911E6"/>
    <w:rsid w:val="00591239"/>
    <w:rsid w:val="005912DC"/>
    <w:rsid w:val="005913B2"/>
    <w:rsid w:val="005913F9"/>
    <w:rsid w:val="00591491"/>
    <w:rsid w:val="00591AC0"/>
    <w:rsid w:val="00591AD2"/>
    <w:rsid w:val="00592E45"/>
    <w:rsid w:val="005946AC"/>
    <w:rsid w:val="00594B64"/>
    <w:rsid w:val="00594FEE"/>
    <w:rsid w:val="0059566A"/>
    <w:rsid w:val="00596303"/>
    <w:rsid w:val="00596C1D"/>
    <w:rsid w:val="00596DFE"/>
    <w:rsid w:val="005978DF"/>
    <w:rsid w:val="00597B30"/>
    <w:rsid w:val="005A0C17"/>
    <w:rsid w:val="005A18F1"/>
    <w:rsid w:val="005A3151"/>
    <w:rsid w:val="005A3920"/>
    <w:rsid w:val="005A4170"/>
    <w:rsid w:val="005A41E5"/>
    <w:rsid w:val="005A4DB2"/>
    <w:rsid w:val="005A4E2F"/>
    <w:rsid w:val="005A534F"/>
    <w:rsid w:val="005A5379"/>
    <w:rsid w:val="005A53E0"/>
    <w:rsid w:val="005A5776"/>
    <w:rsid w:val="005A58F9"/>
    <w:rsid w:val="005A6913"/>
    <w:rsid w:val="005A6B54"/>
    <w:rsid w:val="005A702F"/>
    <w:rsid w:val="005A719E"/>
    <w:rsid w:val="005B09D4"/>
    <w:rsid w:val="005B132C"/>
    <w:rsid w:val="005B1894"/>
    <w:rsid w:val="005B243E"/>
    <w:rsid w:val="005B2589"/>
    <w:rsid w:val="005B25EF"/>
    <w:rsid w:val="005B3205"/>
    <w:rsid w:val="005B3345"/>
    <w:rsid w:val="005B3949"/>
    <w:rsid w:val="005B45AF"/>
    <w:rsid w:val="005B467E"/>
    <w:rsid w:val="005B4ABC"/>
    <w:rsid w:val="005B4C0B"/>
    <w:rsid w:val="005B50F1"/>
    <w:rsid w:val="005B537D"/>
    <w:rsid w:val="005B57C5"/>
    <w:rsid w:val="005B5B1B"/>
    <w:rsid w:val="005B5CD4"/>
    <w:rsid w:val="005B610D"/>
    <w:rsid w:val="005B652E"/>
    <w:rsid w:val="005B70E0"/>
    <w:rsid w:val="005C1FB4"/>
    <w:rsid w:val="005C2198"/>
    <w:rsid w:val="005C2416"/>
    <w:rsid w:val="005C4184"/>
    <w:rsid w:val="005C465C"/>
    <w:rsid w:val="005C499F"/>
    <w:rsid w:val="005C57A9"/>
    <w:rsid w:val="005C6526"/>
    <w:rsid w:val="005C6688"/>
    <w:rsid w:val="005C6EFD"/>
    <w:rsid w:val="005C705B"/>
    <w:rsid w:val="005C7212"/>
    <w:rsid w:val="005C72FD"/>
    <w:rsid w:val="005C78E2"/>
    <w:rsid w:val="005C7B4B"/>
    <w:rsid w:val="005D074A"/>
    <w:rsid w:val="005D0B6E"/>
    <w:rsid w:val="005D0BFC"/>
    <w:rsid w:val="005D13AA"/>
    <w:rsid w:val="005D1A09"/>
    <w:rsid w:val="005D1D05"/>
    <w:rsid w:val="005D24B8"/>
    <w:rsid w:val="005D28C0"/>
    <w:rsid w:val="005D2BE6"/>
    <w:rsid w:val="005D34CC"/>
    <w:rsid w:val="005D51B7"/>
    <w:rsid w:val="005D62EA"/>
    <w:rsid w:val="005E0346"/>
    <w:rsid w:val="005E041F"/>
    <w:rsid w:val="005E05D2"/>
    <w:rsid w:val="005E08A4"/>
    <w:rsid w:val="005E1585"/>
    <w:rsid w:val="005E1654"/>
    <w:rsid w:val="005E2205"/>
    <w:rsid w:val="005E3A7A"/>
    <w:rsid w:val="005E3D02"/>
    <w:rsid w:val="005E4736"/>
    <w:rsid w:val="005E4CFF"/>
    <w:rsid w:val="005E618E"/>
    <w:rsid w:val="005E619F"/>
    <w:rsid w:val="005E6AE5"/>
    <w:rsid w:val="005E6CB7"/>
    <w:rsid w:val="005E7808"/>
    <w:rsid w:val="005E7E8E"/>
    <w:rsid w:val="005F018D"/>
    <w:rsid w:val="005F03EB"/>
    <w:rsid w:val="005F236F"/>
    <w:rsid w:val="005F3E3E"/>
    <w:rsid w:val="005F3FFF"/>
    <w:rsid w:val="005F47CF"/>
    <w:rsid w:val="005F4C08"/>
    <w:rsid w:val="005F4F29"/>
    <w:rsid w:val="005F6C44"/>
    <w:rsid w:val="005F6C45"/>
    <w:rsid w:val="005F73D7"/>
    <w:rsid w:val="005F75D6"/>
    <w:rsid w:val="005F7937"/>
    <w:rsid w:val="005F7A8E"/>
    <w:rsid w:val="005F7E0F"/>
    <w:rsid w:val="00600037"/>
    <w:rsid w:val="006008F9"/>
    <w:rsid w:val="006010F1"/>
    <w:rsid w:val="00601449"/>
    <w:rsid w:val="0060148A"/>
    <w:rsid w:val="00601E42"/>
    <w:rsid w:val="00602616"/>
    <w:rsid w:val="00602A16"/>
    <w:rsid w:val="0060339B"/>
    <w:rsid w:val="0060428A"/>
    <w:rsid w:val="006042AA"/>
    <w:rsid w:val="00604719"/>
    <w:rsid w:val="00604DE0"/>
    <w:rsid w:val="00605162"/>
    <w:rsid w:val="00606330"/>
    <w:rsid w:val="0060676F"/>
    <w:rsid w:val="00606E2F"/>
    <w:rsid w:val="00607402"/>
    <w:rsid w:val="00607EF9"/>
    <w:rsid w:val="0061031C"/>
    <w:rsid w:val="00610887"/>
    <w:rsid w:val="00610A3B"/>
    <w:rsid w:val="00611107"/>
    <w:rsid w:val="00612689"/>
    <w:rsid w:val="00612B4B"/>
    <w:rsid w:val="00613864"/>
    <w:rsid w:val="00615094"/>
    <w:rsid w:val="00615ACE"/>
    <w:rsid w:val="00617C1D"/>
    <w:rsid w:val="00620097"/>
    <w:rsid w:val="00620E4C"/>
    <w:rsid w:val="006212B2"/>
    <w:rsid w:val="0062169A"/>
    <w:rsid w:val="006218F6"/>
    <w:rsid w:val="00622125"/>
    <w:rsid w:val="00622247"/>
    <w:rsid w:val="00622422"/>
    <w:rsid w:val="00622A8F"/>
    <w:rsid w:val="0062315B"/>
    <w:rsid w:val="00623CB3"/>
    <w:rsid w:val="006241D5"/>
    <w:rsid w:val="00624399"/>
    <w:rsid w:val="0062482A"/>
    <w:rsid w:val="00624941"/>
    <w:rsid w:val="00624BBB"/>
    <w:rsid w:val="00627BEF"/>
    <w:rsid w:val="00627C4A"/>
    <w:rsid w:val="00627FFA"/>
    <w:rsid w:val="00630627"/>
    <w:rsid w:val="006310A7"/>
    <w:rsid w:val="00631BF6"/>
    <w:rsid w:val="00632656"/>
    <w:rsid w:val="006328AD"/>
    <w:rsid w:val="00633412"/>
    <w:rsid w:val="00633539"/>
    <w:rsid w:val="00636DB1"/>
    <w:rsid w:val="0064066E"/>
    <w:rsid w:val="00640687"/>
    <w:rsid w:val="006409D4"/>
    <w:rsid w:val="00640C02"/>
    <w:rsid w:val="0064200C"/>
    <w:rsid w:val="0064287B"/>
    <w:rsid w:val="0064337B"/>
    <w:rsid w:val="00643A5A"/>
    <w:rsid w:val="00643A90"/>
    <w:rsid w:val="006442E9"/>
    <w:rsid w:val="00644CB3"/>
    <w:rsid w:val="00645E3D"/>
    <w:rsid w:val="00650ECA"/>
    <w:rsid w:val="0065123F"/>
    <w:rsid w:val="006527F7"/>
    <w:rsid w:val="006535AA"/>
    <w:rsid w:val="00654177"/>
    <w:rsid w:val="00654BAF"/>
    <w:rsid w:val="0065727A"/>
    <w:rsid w:val="00657754"/>
    <w:rsid w:val="006600C8"/>
    <w:rsid w:val="006600FE"/>
    <w:rsid w:val="00661890"/>
    <w:rsid w:val="00661C7F"/>
    <w:rsid w:val="006626B8"/>
    <w:rsid w:val="00662D06"/>
    <w:rsid w:val="0066523B"/>
    <w:rsid w:val="006653F8"/>
    <w:rsid w:val="0066797A"/>
    <w:rsid w:val="006701C3"/>
    <w:rsid w:val="00671B93"/>
    <w:rsid w:val="00672870"/>
    <w:rsid w:val="00672949"/>
    <w:rsid w:val="00672ABF"/>
    <w:rsid w:val="00673864"/>
    <w:rsid w:val="00674B45"/>
    <w:rsid w:val="00674D16"/>
    <w:rsid w:val="006757CE"/>
    <w:rsid w:val="00675BE9"/>
    <w:rsid w:val="00677001"/>
    <w:rsid w:val="00677933"/>
    <w:rsid w:val="0068244F"/>
    <w:rsid w:val="00682F18"/>
    <w:rsid w:val="006836C5"/>
    <w:rsid w:val="00684218"/>
    <w:rsid w:val="0068487F"/>
    <w:rsid w:val="006850BC"/>
    <w:rsid w:val="006852DD"/>
    <w:rsid w:val="00686BC2"/>
    <w:rsid w:val="00687338"/>
    <w:rsid w:val="006873F6"/>
    <w:rsid w:val="00687580"/>
    <w:rsid w:val="00687A1C"/>
    <w:rsid w:val="00687C59"/>
    <w:rsid w:val="00687E86"/>
    <w:rsid w:val="0069088B"/>
    <w:rsid w:val="00692571"/>
    <w:rsid w:val="006931B6"/>
    <w:rsid w:val="00693AE8"/>
    <w:rsid w:val="00694F49"/>
    <w:rsid w:val="006950E9"/>
    <w:rsid w:val="0069554E"/>
    <w:rsid w:val="006955B7"/>
    <w:rsid w:val="0069581C"/>
    <w:rsid w:val="00695917"/>
    <w:rsid w:val="00696059"/>
    <w:rsid w:val="006965A3"/>
    <w:rsid w:val="00696DA5"/>
    <w:rsid w:val="0069723D"/>
    <w:rsid w:val="006A0C02"/>
    <w:rsid w:val="006A1BBF"/>
    <w:rsid w:val="006A1FA9"/>
    <w:rsid w:val="006A255E"/>
    <w:rsid w:val="006A304A"/>
    <w:rsid w:val="006A553F"/>
    <w:rsid w:val="006A5AD0"/>
    <w:rsid w:val="006A5BD2"/>
    <w:rsid w:val="006A655F"/>
    <w:rsid w:val="006A7827"/>
    <w:rsid w:val="006A799C"/>
    <w:rsid w:val="006A7DD2"/>
    <w:rsid w:val="006B0ABB"/>
    <w:rsid w:val="006B0D52"/>
    <w:rsid w:val="006B16EE"/>
    <w:rsid w:val="006B17B6"/>
    <w:rsid w:val="006B17C3"/>
    <w:rsid w:val="006B2001"/>
    <w:rsid w:val="006B268E"/>
    <w:rsid w:val="006B2A0D"/>
    <w:rsid w:val="006B2F79"/>
    <w:rsid w:val="006B307A"/>
    <w:rsid w:val="006B3592"/>
    <w:rsid w:val="006B55B8"/>
    <w:rsid w:val="006B5B3E"/>
    <w:rsid w:val="006B6A9D"/>
    <w:rsid w:val="006B708E"/>
    <w:rsid w:val="006B7331"/>
    <w:rsid w:val="006C0815"/>
    <w:rsid w:val="006C13F5"/>
    <w:rsid w:val="006C1672"/>
    <w:rsid w:val="006C20F5"/>
    <w:rsid w:val="006C2264"/>
    <w:rsid w:val="006C2D4B"/>
    <w:rsid w:val="006C324D"/>
    <w:rsid w:val="006C38FF"/>
    <w:rsid w:val="006C4A66"/>
    <w:rsid w:val="006C4BB4"/>
    <w:rsid w:val="006C4DCF"/>
    <w:rsid w:val="006C55B1"/>
    <w:rsid w:val="006C574E"/>
    <w:rsid w:val="006C5B62"/>
    <w:rsid w:val="006C5E13"/>
    <w:rsid w:val="006C5F5E"/>
    <w:rsid w:val="006C6214"/>
    <w:rsid w:val="006C6850"/>
    <w:rsid w:val="006C76CF"/>
    <w:rsid w:val="006C7A18"/>
    <w:rsid w:val="006D0B0A"/>
    <w:rsid w:val="006D198D"/>
    <w:rsid w:val="006D2B2D"/>
    <w:rsid w:val="006D3103"/>
    <w:rsid w:val="006D3CC7"/>
    <w:rsid w:val="006D49DA"/>
    <w:rsid w:val="006D5E2E"/>
    <w:rsid w:val="006D7C80"/>
    <w:rsid w:val="006E06AC"/>
    <w:rsid w:val="006E1F3F"/>
    <w:rsid w:val="006E2104"/>
    <w:rsid w:val="006E2187"/>
    <w:rsid w:val="006E28BF"/>
    <w:rsid w:val="006E293D"/>
    <w:rsid w:val="006E389D"/>
    <w:rsid w:val="006E46FE"/>
    <w:rsid w:val="006E59DA"/>
    <w:rsid w:val="006E5BE8"/>
    <w:rsid w:val="006E5C3B"/>
    <w:rsid w:val="006E637F"/>
    <w:rsid w:val="006E657A"/>
    <w:rsid w:val="006E6C11"/>
    <w:rsid w:val="006E736F"/>
    <w:rsid w:val="006E760A"/>
    <w:rsid w:val="006E79C6"/>
    <w:rsid w:val="006E7DA4"/>
    <w:rsid w:val="006F04D8"/>
    <w:rsid w:val="006F0DD9"/>
    <w:rsid w:val="006F133A"/>
    <w:rsid w:val="006F1F32"/>
    <w:rsid w:val="006F20D2"/>
    <w:rsid w:val="006F3A24"/>
    <w:rsid w:val="006F4351"/>
    <w:rsid w:val="006F4942"/>
    <w:rsid w:val="006F536E"/>
    <w:rsid w:val="006F6282"/>
    <w:rsid w:val="006F6B00"/>
    <w:rsid w:val="006F6EFB"/>
    <w:rsid w:val="007001F6"/>
    <w:rsid w:val="007008F8"/>
    <w:rsid w:val="00700951"/>
    <w:rsid w:val="007010B4"/>
    <w:rsid w:val="00701C59"/>
    <w:rsid w:val="00702204"/>
    <w:rsid w:val="007023E3"/>
    <w:rsid w:val="0070315E"/>
    <w:rsid w:val="0070331A"/>
    <w:rsid w:val="007034F6"/>
    <w:rsid w:val="00703CAD"/>
    <w:rsid w:val="0070404A"/>
    <w:rsid w:val="0070461A"/>
    <w:rsid w:val="007052BB"/>
    <w:rsid w:val="0070551D"/>
    <w:rsid w:val="007055F2"/>
    <w:rsid w:val="00705C67"/>
    <w:rsid w:val="00706EFC"/>
    <w:rsid w:val="00707CD6"/>
    <w:rsid w:val="00707DBC"/>
    <w:rsid w:val="00710AF5"/>
    <w:rsid w:val="00711827"/>
    <w:rsid w:val="007118DF"/>
    <w:rsid w:val="00712489"/>
    <w:rsid w:val="00712785"/>
    <w:rsid w:val="00714A02"/>
    <w:rsid w:val="0071519E"/>
    <w:rsid w:val="007152CF"/>
    <w:rsid w:val="0071678C"/>
    <w:rsid w:val="00717F74"/>
    <w:rsid w:val="007203EC"/>
    <w:rsid w:val="00720953"/>
    <w:rsid w:val="00721087"/>
    <w:rsid w:val="007214E3"/>
    <w:rsid w:val="007224C0"/>
    <w:rsid w:val="00722ECE"/>
    <w:rsid w:val="0072448D"/>
    <w:rsid w:val="007249A1"/>
    <w:rsid w:val="00725A7D"/>
    <w:rsid w:val="00726020"/>
    <w:rsid w:val="00726D70"/>
    <w:rsid w:val="00726EAD"/>
    <w:rsid w:val="007275B2"/>
    <w:rsid w:val="00727C96"/>
    <w:rsid w:val="007338FD"/>
    <w:rsid w:val="00733BE4"/>
    <w:rsid w:val="007340A8"/>
    <w:rsid w:val="00734B99"/>
    <w:rsid w:val="00734DED"/>
    <w:rsid w:val="00735C3A"/>
    <w:rsid w:val="00735EEE"/>
    <w:rsid w:val="00735FFC"/>
    <w:rsid w:val="00736660"/>
    <w:rsid w:val="0073714B"/>
    <w:rsid w:val="0074100E"/>
    <w:rsid w:val="00741223"/>
    <w:rsid w:val="00741342"/>
    <w:rsid w:val="00742B76"/>
    <w:rsid w:val="00742EAF"/>
    <w:rsid w:val="00743686"/>
    <w:rsid w:val="007436E1"/>
    <w:rsid w:val="007439EB"/>
    <w:rsid w:val="00743F93"/>
    <w:rsid w:val="00744E70"/>
    <w:rsid w:val="0074532C"/>
    <w:rsid w:val="00745352"/>
    <w:rsid w:val="00746BF5"/>
    <w:rsid w:val="00747529"/>
    <w:rsid w:val="0074754A"/>
    <w:rsid w:val="007502E7"/>
    <w:rsid w:val="007504F2"/>
    <w:rsid w:val="00750F2F"/>
    <w:rsid w:val="00750FB2"/>
    <w:rsid w:val="00751300"/>
    <w:rsid w:val="007528B3"/>
    <w:rsid w:val="00753340"/>
    <w:rsid w:val="00753D40"/>
    <w:rsid w:val="00753DAE"/>
    <w:rsid w:val="00753E71"/>
    <w:rsid w:val="007548E3"/>
    <w:rsid w:val="00755055"/>
    <w:rsid w:val="00755160"/>
    <w:rsid w:val="00755248"/>
    <w:rsid w:val="007564DB"/>
    <w:rsid w:val="00756A7B"/>
    <w:rsid w:val="00757CF0"/>
    <w:rsid w:val="00760403"/>
    <w:rsid w:val="00760681"/>
    <w:rsid w:val="00760DD5"/>
    <w:rsid w:val="00760DF4"/>
    <w:rsid w:val="00761314"/>
    <w:rsid w:val="0076145E"/>
    <w:rsid w:val="00761BC9"/>
    <w:rsid w:val="00761E6C"/>
    <w:rsid w:val="00762CCA"/>
    <w:rsid w:val="00763AFF"/>
    <w:rsid w:val="00763E29"/>
    <w:rsid w:val="00763E34"/>
    <w:rsid w:val="007645A2"/>
    <w:rsid w:val="00765B0E"/>
    <w:rsid w:val="00765B87"/>
    <w:rsid w:val="00766EE2"/>
    <w:rsid w:val="0076734D"/>
    <w:rsid w:val="00767DC8"/>
    <w:rsid w:val="00770A1D"/>
    <w:rsid w:val="00771D88"/>
    <w:rsid w:val="00771DA0"/>
    <w:rsid w:val="00772FF9"/>
    <w:rsid w:val="00773EEA"/>
    <w:rsid w:val="00775200"/>
    <w:rsid w:val="00775A99"/>
    <w:rsid w:val="00775AD4"/>
    <w:rsid w:val="007760E3"/>
    <w:rsid w:val="007761F7"/>
    <w:rsid w:val="00776745"/>
    <w:rsid w:val="00777260"/>
    <w:rsid w:val="00777A89"/>
    <w:rsid w:val="0078166C"/>
    <w:rsid w:val="0078320A"/>
    <w:rsid w:val="0078430E"/>
    <w:rsid w:val="00784CB2"/>
    <w:rsid w:val="00786594"/>
    <w:rsid w:val="007865AD"/>
    <w:rsid w:val="0078690F"/>
    <w:rsid w:val="00787136"/>
    <w:rsid w:val="007875C6"/>
    <w:rsid w:val="007904FE"/>
    <w:rsid w:val="00791000"/>
    <w:rsid w:val="00791225"/>
    <w:rsid w:val="00791238"/>
    <w:rsid w:val="007917DD"/>
    <w:rsid w:val="00792157"/>
    <w:rsid w:val="00792170"/>
    <w:rsid w:val="00792A8F"/>
    <w:rsid w:val="007930B2"/>
    <w:rsid w:val="0079388B"/>
    <w:rsid w:val="00794C97"/>
    <w:rsid w:val="00794E97"/>
    <w:rsid w:val="00795309"/>
    <w:rsid w:val="007969E8"/>
    <w:rsid w:val="00797121"/>
    <w:rsid w:val="00797751"/>
    <w:rsid w:val="00797A86"/>
    <w:rsid w:val="00797E44"/>
    <w:rsid w:val="00797F4B"/>
    <w:rsid w:val="007A0322"/>
    <w:rsid w:val="007A0637"/>
    <w:rsid w:val="007A0CD3"/>
    <w:rsid w:val="007A3D0C"/>
    <w:rsid w:val="007A4478"/>
    <w:rsid w:val="007A49C9"/>
    <w:rsid w:val="007A515F"/>
    <w:rsid w:val="007A593B"/>
    <w:rsid w:val="007A5BA4"/>
    <w:rsid w:val="007A68C6"/>
    <w:rsid w:val="007A7ACB"/>
    <w:rsid w:val="007A7CC9"/>
    <w:rsid w:val="007A7EDC"/>
    <w:rsid w:val="007B03C5"/>
    <w:rsid w:val="007B081C"/>
    <w:rsid w:val="007B0D90"/>
    <w:rsid w:val="007B2046"/>
    <w:rsid w:val="007B26AA"/>
    <w:rsid w:val="007B3519"/>
    <w:rsid w:val="007B3D63"/>
    <w:rsid w:val="007B5478"/>
    <w:rsid w:val="007B5A0C"/>
    <w:rsid w:val="007B5E5A"/>
    <w:rsid w:val="007B61CD"/>
    <w:rsid w:val="007B6F35"/>
    <w:rsid w:val="007B7354"/>
    <w:rsid w:val="007B7F6F"/>
    <w:rsid w:val="007C0C01"/>
    <w:rsid w:val="007C1FA5"/>
    <w:rsid w:val="007C23A1"/>
    <w:rsid w:val="007C2964"/>
    <w:rsid w:val="007C2DDA"/>
    <w:rsid w:val="007C3186"/>
    <w:rsid w:val="007C40EB"/>
    <w:rsid w:val="007C6C9C"/>
    <w:rsid w:val="007D1311"/>
    <w:rsid w:val="007D2317"/>
    <w:rsid w:val="007D42C5"/>
    <w:rsid w:val="007D452C"/>
    <w:rsid w:val="007D5E35"/>
    <w:rsid w:val="007D6174"/>
    <w:rsid w:val="007D62B2"/>
    <w:rsid w:val="007D6E4E"/>
    <w:rsid w:val="007D76F0"/>
    <w:rsid w:val="007D786A"/>
    <w:rsid w:val="007D79B8"/>
    <w:rsid w:val="007E0486"/>
    <w:rsid w:val="007E0A57"/>
    <w:rsid w:val="007E1750"/>
    <w:rsid w:val="007E19A6"/>
    <w:rsid w:val="007E1ED7"/>
    <w:rsid w:val="007E28EA"/>
    <w:rsid w:val="007E36E6"/>
    <w:rsid w:val="007E4C5F"/>
    <w:rsid w:val="007E5D7E"/>
    <w:rsid w:val="007E5F2C"/>
    <w:rsid w:val="007E6255"/>
    <w:rsid w:val="007E684F"/>
    <w:rsid w:val="007E71A4"/>
    <w:rsid w:val="007F0644"/>
    <w:rsid w:val="007F15A7"/>
    <w:rsid w:val="007F187E"/>
    <w:rsid w:val="007F2FED"/>
    <w:rsid w:val="007F3527"/>
    <w:rsid w:val="007F3581"/>
    <w:rsid w:val="007F4AE6"/>
    <w:rsid w:val="007F4F88"/>
    <w:rsid w:val="007F5C46"/>
    <w:rsid w:val="007F64F8"/>
    <w:rsid w:val="007F6C0E"/>
    <w:rsid w:val="007F752D"/>
    <w:rsid w:val="008000EA"/>
    <w:rsid w:val="0080036A"/>
    <w:rsid w:val="008003C6"/>
    <w:rsid w:val="00802241"/>
    <w:rsid w:val="0080291F"/>
    <w:rsid w:val="00803568"/>
    <w:rsid w:val="0080374C"/>
    <w:rsid w:val="00805AC2"/>
    <w:rsid w:val="00805F6C"/>
    <w:rsid w:val="0080655B"/>
    <w:rsid w:val="0080685D"/>
    <w:rsid w:val="008072DF"/>
    <w:rsid w:val="00807E8B"/>
    <w:rsid w:val="0081065F"/>
    <w:rsid w:val="0081174C"/>
    <w:rsid w:val="00812C4A"/>
    <w:rsid w:val="00812CD4"/>
    <w:rsid w:val="00813760"/>
    <w:rsid w:val="00813ADB"/>
    <w:rsid w:val="008141CE"/>
    <w:rsid w:val="00814431"/>
    <w:rsid w:val="008147FD"/>
    <w:rsid w:val="00817B0C"/>
    <w:rsid w:val="008209F5"/>
    <w:rsid w:val="00820D6C"/>
    <w:rsid w:val="00820D8A"/>
    <w:rsid w:val="00821841"/>
    <w:rsid w:val="008219DB"/>
    <w:rsid w:val="008219F0"/>
    <w:rsid w:val="00821A8E"/>
    <w:rsid w:val="0082250A"/>
    <w:rsid w:val="00823392"/>
    <w:rsid w:val="0082349B"/>
    <w:rsid w:val="0082486E"/>
    <w:rsid w:val="00824D74"/>
    <w:rsid w:val="0082544F"/>
    <w:rsid w:val="00825AA2"/>
    <w:rsid w:val="00826E29"/>
    <w:rsid w:val="00826F22"/>
    <w:rsid w:val="0082770D"/>
    <w:rsid w:val="00827F02"/>
    <w:rsid w:val="008314E2"/>
    <w:rsid w:val="00831753"/>
    <w:rsid w:val="00831CA9"/>
    <w:rsid w:val="00832E9F"/>
    <w:rsid w:val="0083354A"/>
    <w:rsid w:val="00836523"/>
    <w:rsid w:val="00837CDD"/>
    <w:rsid w:val="00837D2F"/>
    <w:rsid w:val="0084095F"/>
    <w:rsid w:val="00840DF0"/>
    <w:rsid w:val="0084148E"/>
    <w:rsid w:val="008424D7"/>
    <w:rsid w:val="00843C26"/>
    <w:rsid w:val="00844343"/>
    <w:rsid w:val="0084476D"/>
    <w:rsid w:val="00844787"/>
    <w:rsid w:val="00844ECC"/>
    <w:rsid w:val="00845063"/>
    <w:rsid w:val="008467D4"/>
    <w:rsid w:val="008479F8"/>
    <w:rsid w:val="00850781"/>
    <w:rsid w:val="008511C6"/>
    <w:rsid w:val="0085137F"/>
    <w:rsid w:val="00852758"/>
    <w:rsid w:val="00852D43"/>
    <w:rsid w:val="0085318B"/>
    <w:rsid w:val="00854080"/>
    <w:rsid w:val="008563A4"/>
    <w:rsid w:val="008570DD"/>
    <w:rsid w:val="0085792D"/>
    <w:rsid w:val="00857ACC"/>
    <w:rsid w:val="008616D0"/>
    <w:rsid w:val="00861BE1"/>
    <w:rsid w:val="00862A75"/>
    <w:rsid w:val="00863E5A"/>
    <w:rsid w:val="00864700"/>
    <w:rsid w:val="00864F14"/>
    <w:rsid w:val="00865523"/>
    <w:rsid w:val="0086558B"/>
    <w:rsid w:val="008674DA"/>
    <w:rsid w:val="0086794D"/>
    <w:rsid w:val="00871EC6"/>
    <w:rsid w:val="008721AB"/>
    <w:rsid w:val="0087253E"/>
    <w:rsid w:val="008732A4"/>
    <w:rsid w:val="00874981"/>
    <w:rsid w:val="00875902"/>
    <w:rsid w:val="0087635C"/>
    <w:rsid w:val="00877340"/>
    <w:rsid w:val="008806CE"/>
    <w:rsid w:val="00880ED7"/>
    <w:rsid w:val="0088110C"/>
    <w:rsid w:val="00882AA5"/>
    <w:rsid w:val="00882E6A"/>
    <w:rsid w:val="008839F2"/>
    <w:rsid w:val="00883EBB"/>
    <w:rsid w:val="00883F7C"/>
    <w:rsid w:val="00884194"/>
    <w:rsid w:val="00884577"/>
    <w:rsid w:val="00885449"/>
    <w:rsid w:val="00886432"/>
    <w:rsid w:val="008864B8"/>
    <w:rsid w:val="00886853"/>
    <w:rsid w:val="0088736C"/>
    <w:rsid w:val="00887A3A"/>
    <w:rsid w:val="00887F12"/>
    <w:rsid w:val="00890582"/>
    <w:rsid w:val="00890A42"/>
    <w:rsid w:val="0089137C"/>
    <w:rsid w:val="00892585"/>
    <w:rsid w:val="008934C4"/>
    <w:rsid w:val="008937E8"/>
    <w:rsid w:val="00893861"/>
    <w:rsid w:val="00894151"/>
    <w:rsid w:val="008941A5"/>
    <w:rsid w:val="00894BCD"/>
    <w:rsid w:val="00895517"/>
    <w:rsid w:val="00896AC5"/>
    <w:rsid w:val="00897572"/>
    <w:rsid w:val="00897B80"/>
    <w:rsid w:val="008A01C4"/>
    <w:rsid w:val="008A0E8A"/>
    <w:rsid w:val="008A1091"/>
    <w:rsid w:val="008A23D9"/>
    <w:rsid w:val="008A417A"/>
    <w:rsid w:val="008A5A3E"/>
    <w:rsid w:val="008A6752"/>
    <w:rsid w:val="008B0DFE"/>
    <w:rsid w:val="008B0FE2"/>
    <w:rsid w:val="008B1627"/>
    <w:rsid w:val="008B173C"/>
    <w:rsid w:val="008B2178"/>
    <w:rsid w:val="008B2634"/>
    <w:rsid w:val="008B4579"/>
    <w:rsid w:val="008B4D91"/>
    <w:rsid w:val="008B4D9E"/>
    <w:rsid w:val="008B511A"/>
    <w:rsid w:val="008B51AC"/>
    <w:rsid w:val="008B57D3"/>
    <w:rsid w:val="008B682C"/>
    <w:rsid w:val="008C00CF"/>
    <w:rsid w:val="008C1256"/>
    <w:rsid w:val="008C18E1"/>
    <w:rsid w:val="008C1F6D"/>
    <w:rsid w:val="008C28E4"/>
    <w:rsid w:val="008C41AC"/>
    <w:rsid w:val="008C562D"/>
    <w:rsid w:val="008C57B7"/>
    <w:rsid w:val="008C5E8F"/>
    <w:rsid w:val="008C63B1"/>
    <w:rsid w:val="008C6DD6"/>
    <w:rsid w:val="008D049C"/>
    <w:rsid w:val="008D0577"/>
    <w:rsid w:val="008D1463"/>
    <w:rsid w:val="008D1DF3"/>
    <w:rsid w:val="008D229C"/>
    <w:rsid w:val="008D2C90"/>
    <w:rsid w:val="008D2DBD"/>
    <w:rsid w:val="008D5621"/>
    <w:rsid w:val="008D5D98"/>
    <w:rsid w:val="008D7B80"/>
    <w:rsid w:val="008E01C1"/>
    <w:rsid w:val="008E074D"/>
    <w:rsid w:val="008E0AD9"/>
    <w:rsid w:val="008E23BA"/>
    <w:rsid w:val="008E2BD0"/>
    <w:rsid w:val="008E2E05"/>
    <w:rsid w:val="008E3639"/>
    <w:rsid w:val="008E3EAD"/>
    <w:rsid w:val="008E496D"/>
    <w:rsid w:val="008E4F82"/>
    <w:rsid w:val="008E51B4"/>
    <w:rsid w:val="008E6892"/>
    <w:rsid w:val="008E69A0"/>
    <w:rsid w:val="008E7CEE"/>
    <w:rsid w:val="008F01F0"/>
    <w:rsid w:val="008F09A3"/>
    <w:rsid w:val="008F0DD2"/>
    <w:rsid w:val="008F0E95"/>
    <w:rsid w:val="008F16C1"/>
    <w:rsid w:val="008F317B"/>
    <w:rsid w:val="008F5245"/>
    <w:rsid w:val="008F6CCB"/>
    <w:rsid w:val="008F7400"/>
    <w:rsid w:val="008F7FBE"/>
    <w:rsid w:val="00900350"/>
    <w:rsid w:val="009003F4"/>
    <w:rsid w:val="00900CCD"/>
    <w:rsid w:val="00901920"/>
    <w:rsid w:val="0090261B"/>
    <w:rsid w:val="00902658"/>
    <w:rsid w:val="00903B24"/>
    <w:rsid w:val="00904488"/>
    <w:rsid w:val="0090512F"/>
    <w:rsid w:val="0090533F"/>
    <w:rsid w:val="00905553"/>
    <w:rsid w:val="009057E9"/>
    <w:rsid w:val="00905BA3"/>
    <w:rsid w:val="00905C28"/>
    <w:rsid w:val="00906730"/>
    <w:rsid w:val="0090691B"/>
    <w:rsid w:val="00906CC4"/>
    <w:rsid w:val="00906CDE"/>
    <w:rsid w:val="00906DE7"/>
    <w:rsid w:val="00907FCE"/>
    <w:rsid w:val="00910137"/>
    <w:rsid w:val="00910185"/>
    <w:rsid w:val="00910D55"/>
    <w:rsid w:val="00910FDD"/>
    <w:rsid w:val="00911897"/>
    <w:rsid w:val="00911BF0"/>
    <w:rsid w:val="00911BFA"/>
    <w:rsid w:val="00912A99"/>
    <w:rsid w:val="009136D7"/>
    <w:rsid w:val="00913F28"/>
    <w:rsid w:val="00915776"/>
    <w:rsid w:val="009163B6"/>
    <w:rsid w:val="00916960"/>
    <w:rsid w:val="00916AA4"/>
    <w:rsid w:val="00916B28"/>
    <w:rsid w:val="00916DB3"/>
    <w:rsid w:val="00917923"/>
    <w:rsid w:val="0091799C"/>
    <w:rsid w:val="00917B99"/>
    <w:rsid w:val="00920F2D"/>
    <w:rsid w:val="009217C9"/>
    <w:rsid w:val="00921A2D"/>
    <w:rsid w:val="00921FD6"/>
    <w:rsid w:val="0092311D"/>
    <w:rsid w:val="00923EAD"/>
    <w:rsid w:val="009245D1"/>
    <w:rsid w:val="00924BD3"/>
    <w:rsid w:val="00924F1F"/>
    <w:rsid w:val="009253C0"/>
    <w:rsid w:val="00926047"/>
    <w:rsid w:val="00927120"/>
    <w:rsid w:val="00927653"/>
    <w:rsid w:val="00927D1C"/>
    <w:rsid w:val="00927EFF"/>
    <w:rsid w:val="00930418"/>
    <w:rsid w:val="00930B3E"/>
    <w:rsid w:val="009312E3"/>
    <w:rsid w:val="0093209F"/>
    <w:rsid w:val="00933398"/>
    <w:rsid w:val="00933514"/>
    <w:rsid w:val="00934592"/>
    <w:rsid w:val="00934F13"/>
    <w:rsid w:val="00934F79"/>
    <w:rsid w:val="009356A5"/>
    <w:rsid w:val="00936863"/>
    <w:rsid w:val="00936F6F"/>
    <w:rsid w:val="009371F9"/>
    <w:rsid w:val="0093751F"/>
    <w:rsid w:val="0094084B"/>
    <w:rsid w:val="0094141C"/>
    <w:rsid w:val="00941645"/>
    <w:rsid w:val="00941B35"/>
    <w:rsid w:val="0094212D"/>
    <w:rsid w:val="00942488"/>
    <w:rsid w:val="00942B0E"/>
    <w:rsid w:val="00943026"/>
    <w:rsid w:val="0094393A"/>
    <w:rsid w:val="0094458B"/>
    <w:rsid w:val="00945117"/>
    <w:rsid w:val="0094573A"/>
    <w:rsid w:val="009465D7"/>
    <w:rsid w:val="00946F55"/>
    <w:rsid w:val="00947B54"/>
    <w:rsid w:val="00950700"/>
    <w:rsid w:val="00950E49"/>
    <w:rsid w:val="00951C18"/>
    <w:rsid w:val="00952424"/>
    <w:rsid w:val="00952906"/>
    <w:rsid w:val="00952B7D"/>
    <w:rsid w:val="00952B7E"/>
    <w:rsid w:val="0095336B"/>
    <w:rsid w:val="00953FEF"/>
    <w:rsid w:val="009543F0"/>
    <w:rsid w:val="00954E12"/>
    <w:rsid w:val="009551E9"/>
    <w:rsid w:val="009557CD"/>
    <w:rsid w:val="0095676E"/>
    <w:rsid w:val="00957CB0"/>
    <w:rsid w:val="009601BC"/>
    <w:rsid w:val="009605E8"/>
    <w:rsid w:val="00960DB1"/>
    <w:rsid w:val="00961756"/>
    <w:rsid w:val="00963140"/>
    <w:rsid w:val="00963786"/>
    <w:rsid w:val="009642D6"/>
    <w:rsid w:val="00964F51"/>
    <w:rsid w:val="00965095"/>
    <w:rsid w:val="00965128"/>
    <w:rsid w:val="00965600"/>
    <w:rsid w:val="00965D9B"/>
    <w:rsid w:val="009663D4"/>
    <w:rsid w:val="00966EA4"/>
    <w:rsid w:val="00967134"/>
    <w:rsid w:val="00967DF1"/>
    <w:rsid w:val="009706BB"/>
    <w:rsid w:val="00970C98"/>
    <w:rsid w:val="00971E41"/>
    <w:rsid w:val="00971F2F"/>
    <w:rsid w:val="009721DC"/>
    <w:rsid w:val="0097221A"/>
    <w:rsid w:val="009734C2"/>
    <w:rsid w:val="00973B21"/>
    <w:rsid w:val="00974045"/>
    <w:rsid w:val="00974B04"/>
    <w:rsid w:val="00975F64"/>
    <w:rsid w:val="009760EC"/>
    <w:rsid w:val="00976ECC"/>
    <w:rsid w:val="0097752C"/>
    <w:rsid w:val="009777F7"/>
    <w:rsid w:val="00980F3F"/>
    <w:rsid w:val="00983604"/>
    <w:rsid w:val="00983731"/>
    <w:rsid w:val="00983A0C"/>
    <w:rsid w:val="00983AD3"/>
    <w:rsid w:val="00983F52"/>
    <w:rsid w:val="009852A1"/>
    <w:rsid w:val="00990C39"/>
    <w:rsid w:val="00991BD5"/>
    <w:rsid w:val="009926FE"/>
    <w:rsid w:val="0099362A"/>
    <w:rsid w:val="00993873"/>
    <w:rsid w:val="009943E2"/>
    <w:rsid w:val="0099541C"/>
    <w:rsid w:val="009955CC"/>
    <w:rsid w:val="009959D6"/>
    <w:rsid w:val="00995C4C"/>
    <w:rsid w:val="00995E30"/>
    <w:rsid w:val="00996F08"/>
    <w:rsid w:val="009970B7"/>
    <w:rsid w:val="009971ED"/>
    <w:rsid w:val="00997C07"/>
    <w:rsid w:val="009A15BE"/>
    <w:rsid w:val="009A16C7"/>
    <w:rsid w:val="009A1B5B"/>
    <w:rsid w:val="009A2160"/>
    <w:rsid w:val="009A2AF5"/>
    <w:rsid w:val="009A2B19"/>
    <w:rsid w:val="009A2D40"/>
    <w:rsid w:val="009A3B3F"/>
    <w:rsid w:val="009A483B"/>
    <w:rsid w:val="009A5F50"/>
    <w:rsid w:val="009A6891"/>
    <w:rsid w:val="009A71EB"/>
    <w:rsid w:val="009A720B"/>
    <w:rsid w:val="009B07F7"/>
    <w:rsid w:val="009B0877"/>
    <w:rsid w:val="009B0DC3"/>
    <w:rsid w:val="009B1573"/>
    <w:rsid w:val="009B2CBF"/>
    <w:rsid w:val="009B3398"/>
    <w:rsid w:val="009B3484"/>
    <w:rsid w:val="009B358B"/>
    <w:rsid w:val="009B5653"/>
    <w:rsid w:val="009B6D96"/>
    <w:rsid w:val="009B6F7B"/>
    <w:rsid w:val="009B7666"/>
    <w:rsid w:val="009B7A42"/>
    <w:rsid w:val="009C05DD"/>
    <w:rsid w:val="009C07F9"/>
    <w:rsid w:val="009C267F"/>
    <w:rsid w:val="009C2B8F"/>
    <w:rsid w:val="009C41C8"/>
    <w:rsid w:val="009C56D8"/>
    <w:rsid w:val="009C7133"/>
    <w:rsid w:val="009C7383"/>
    <w:rsid w:val="009D16EB"/>
    <w:rsid w:val="009D1C6B"/>
    <w:rsid w:val="009D280C"/>
    <w:rsid w:val="009D2963"/>
    <w:rsid w:val="009D2D3E"/>
    <w:rsid w:val="009D3206"/>
    <w:rsid w:val="009D3366"/>
    <w:rsid w:val="009D4AE0"/>
    <w:rsid w:val="009D4C87"/>
    <w:rsid w:val="009D784D"/>
    <w:rsid w:val="009E3172"/>
    <w:rsid w:val="009E343E"/>
    <w:rsid w:val="009E34CD"/>
    <w:rsid w:val="009E3540"/>
    <w:rsid w:val="009E354B"/>
    <w:rsid w:val="009E3F11"/>
    <w:rsid w:val="009E4329"/>
    <w:rsid w:val="009E4FBF"/>
    <w:rsid w:val="009E5E0E"/>
    <w:rsid w:val="009E6CEE"/>
    <w:rsid w:val="009E78AA"/>
    <w:rsid w:val="009E79E5"/>
    <w:rsid w:val="009E7CCF"/>
    <w:rsid w:val="009F0008"/>
    <w:rsid w:val="009F0A33"/>
    <w:rsid w:val="009F0F67"/>
    <w:rsid w:val="009F0FFA"/>
    <w:rsid w:val="009F1528"/>
    <w:rsid w:val="009F1954"/>
    <w:rsid w:val="009F2406"/>
    <w:rsid w:val="009F2FAC"/>
    <w:rsid w:val="009F33BF"/>
    <w:rsid w:val="009F48DB"/>
    <w:rsid w:val="009F4F71"/>
    <w:rsid w:val="009F6CB0"/>
    <w:rsid w:val="009F6DBE"/>
    <w:rsid w:val="009F7636"/>
    <w:rsid w:val="00A0021C"/>
    <w:rsid w:val="00A0026F"/>
    <w:rsid w:val="00A006DF"/>
    <w:rsid w:val="00A008D0"/>
    <w:rsid w:val="00A01AA9"/>
    <w:rsid w:val="00A02551"/>
    <w:rsid w:val="00A02A63"/>
    <w:rsid w:val="00A04FB5"/>
    <w:rsid w:val="00A050BB"/>
    <w:rsid w:val="00A05146"/>
    <w:rsid w:val="00A059AF"/>
    <w:rsid w:val="00A06106"/>
    <w:rsid w:val="00A06433"/>
    <w:rsid w:val="00A0732E"/>
    <w:rsid w:val="00A0755C"/>
    <w:rsid w:val="00A07652"/>
    <w:rsid w:val="00A07BDA"/>
    <w:rsid w:val="00A10D1C"/>
    <w:rsid w:val="00A10FD4"/>
    <w:rsid w:val="00A11131"/>
    <w:rsid w:val="00A1175C"/>
    <w:rsid w:val="00A11799"/>
    <w:rsid w:val="00A12105"/>
    <w:rsid w:val="00A12ABD"/>
    <w:rsid w:val="00A14B7E"/>
    <w:rsid w:val="00A153D0"/>
    <w:rsid w:val="00A15B3D"/>
    <w:rsid w:val="00A15EEC"/>
    <w:rsid w:val="00A16743"/>
    <w:rsid w:val="00A16784"/>
    <w:rsid w:val="00A16DA5"/>
    <w:rsid w:val="00A17DEE"/>
    <w:rsid w:val="00A17E62"/>
    <w:rsid w:val="00A202A2"/>
    <w:rsid w:val="00A202CB"/>
    <w:rsid w:val="00A214C3"/>
    <w:rsid w:val="00A2314B"/>
    <w:rsid w:val="00A241D4"/>
    <w:rsid w:val="00A24655"/>
    <w:rsid w:val="00A24678"/>
    <w:rsid w:val="00A2542F"/>
    <w:rsid w:val="00A26192"/>
    <w:rsid w:val="00A26AA1"/>
    <w:rsid w:val="00A26E6F"/>
    <w:rsid w:val="00A2724E"/>
    <w:rsid w:val="00A329F7"/>
    <w:rsid w:val="00A32DB6"/>
    <w:rsid w:val="00A33160"/>
    <w:rsid w:val="00A3393C"/>
    <w:rsid w:val="00A33CE0"/>
    <w:rsid w:val="00A3553A"/>
    <w:rsid w:val="00A3575C"/>
    <w:rsid w:val="00A37448"/>
    <w:rsid w:val="00A37716"/>
    <w:rsid w:val="00A37E0D"/>
    <w:rsid w:val="00A40778"/>
    <w:rsid w:val="00A42F71"/>
    <w:rsid w:val="00A42F91"/>
    <w:rsid w:val="00A4409C"/>
    <w:rsid w:val="00A44710"/>
    <w:rsid w:val="00A44ADC"/>
    <w:rsid w:val="00A45C54"/>
    <w:rsid w:val="00A46011"/>
    <w:rsid w:val="00A46906"/>
    <w:rsid w:val="00A47536"/>
    <w:rsid w:val="00A47A84"/>
    <w:rsid w:val="00A47FEB"/>
    <w:rsid w:val="00A50166"/>
    <w:rsid w:val="00A50727"/>
    <w:rsid w:val="00A513A8"/>
    <w:rsid w:val="00A516B1"/>
    <w:rsid w:val="00A52DFB"/>
    <w:rsid w:val="00A52E07"/>
    <w:rsid w:val="00A52F2D"/>
    <w:rsid w:val="00A53938"/>
    <w:rsid w:val="00A540B4"/>
    <w:rsid w:val="00A544EF"/>
    <w:rsid w:val="00A54D3A"/>
    <w:rsid w:val="00A5546E"/>
    <w:rsid w:val="00A55643"/>
    <w:rsid w:val="00A57669"/>
    <w:rsid w:val="00A57BAD"/>
    <w:rsid w:val="00A57D29"/>
    <w:rsid w:val="00A60BF9"/>
    <w:rsid w:val="00A62751"/>
    <w:rsid w:val="00A631A4"/>
    <w:rsid w:val="00A637B2"/>
    <w:rsid w:val="00A6478D"/>
    <w:rsid w:val="00A64E1A"/>
    <w:rsid w:val="00A655C3"/>
    <w:rsid w:val="00A66396"/>
    <w:rsid w:val="00A700BC"/>
    <w:rsid w:val="00A70E2B"/>
    <w:rsid w:val="00A714A0"/>
    <w:rsid w:val="00A71A5B"/>
    <w:rsid w:val="00A72378"/>
    <w:rsid w:val="00A7288C"/>
    <w:rsid w:val="00A728D4"/>
    <w:rsid w:val="00A73429"/>
    <w:rsid w:val="00A745D4"/>
    <w:rsid w:val="00A75430"/>
    <w:rsid w:val="00A75435"/>
    <w:rsid w:val="00A76B12"/>
    <w:rsid w:val="00A76E58"/>
    <w:rsid w:val="00A76ED9"/>
    <w:rsid w:val="00A7767B"/>
    <w:rsid w:val="00A77846"/>
    <w:rsid w:val="00A77941"/>
    <w:rsid w:val="00A809EC"/>
    <w:rsid w:val="00A80D73"/>
    <w:rsid w:val="00A80E9A"/>
    <w:rsid w:val="00A80FE6"/>
    <w:rsid w:val="00A8135C"/>
    <w:rsid w:val="00A81B20"/>
    <w:rsid w:val="00A82210"/>
    <w:rsid w:val="00A82B9C"/>
    <w:rsid w:val="00A82FD8"/>
    <w:rsid w:val="00A84384"/>
    <w:rsid w:val="00A863C7"/>
    <w:rsid w:val="00A864B4"/>
    <w:rsid w:val="00A87C0A"/>
    <w:rsid w:val="00A911D0"/>
    <w:rsid w:val="00A912D5"/>
    <w:rsid w:val="00A91789"/>
    <w:rsid w:val="00A925A8"/>
    <w:rsid w:val="00A92BE1"/>
    <w:rsid w:val="00A92EA9"/>
    <w:rsid w:val="00A9362D"/>
    <w:rsid w:val="00A94421"/>
    <w:rsid w:val="00A94645"/>
    <w:rsid w:val="00A960F1"/>
    <w:rsid w:val="00A96289"/>
    <w:rsid w:val="00A96E38"/>
    <w:rsid w:val="00A97339"/>
    <w:rsid w:val="00A979E9"/>
    <w:rsid w:val="00A97CF7"/>
    <w:rsid w:val="00AA09FE"/>
    <w:rsid w:val="00AA22B3"/>
    <w:rsid w:val="00AA2931"/>
    <w:rsid w:val="00AA2D63"/>
    <w:rsid w:val="00AA2E5B"/>
    <w:rsid w:val="00AA3546"/>
    <w:rsid w:val="00AA5202"/>
    <w:rsid w:val="00AA5433"/>
    <w:rsid w:val="00AA5E85"/>
    <w:rsid w:val="00AA6271"/>
    <w:rsid w:val="00AA72BC"/>
    <w:rsid w:val="00AA7991"/>
    <w:rsid w:val="00AA7CDD"/>
    <w:rsid w:val="00AA7EB1"/>
    <w:rsid w:val="00AB0113"/>
    <w:rsid w:val="00AB0B20"/>
    <w:rsid w:val="00AB0CBD"/>
    <w:rsid w:val="00AB0DEA"/>
    <w:rsid w:val="00AB121B"/>
    <w:rsid w:val="00AB17D0"/>
    <w:rsid w:val="00AB296B"/>
    <w:rsid w:val="00AB382F"/>
    <w:rsid w:val="00AB3F25"/>
    <w:rsid w:val="00AB3FA2"/>
    <w:rsid w:val="00AB43BF"/>
    <w:rsid w:val="00AB4E03"/>
    <w:rsid w:val="00AB5744"/>
    <w:rsid w:val="00AB5CA9"/>
    <w:rsid w:val="00AB6583"/>
    <w:rsid w:val="00AB69BB"/>
    <w:rsid w:val="00AB6FF0"/>
    <w:rsid w:val="00AB701D"/>
    <w:rsid w:val="00AB70F4"/>
    <w:rsid w:val="00AB75FA"/>
    <w:rsid w:val="00AC00A1"/>
    <w:rsid w:val="00AC0ED5"/>
    <w:rsid w:val="00AC19DE"/>
    <w:rsid w:val="00AC1B95"/>
    <w:rsid w:val="00AC1E8F"/>
    <w:rsid w:val="00AC2E9B"/>
    <w:rsid w:val="00AC31B2"/>
    <w:rsid w:val="00AC3855"/>
    <w:rsid w:val="00AC486E"/>
    <w:rsid w:val="00AC4948"/>
    <w:rsid w:val="00AC5181"/>
    <w:rsid w:val="00AC5763"/>
    <w:rsid w:val="00AC5809"/>
    <w:rsid w:val="00AC5B35"/>
    <w:rsid w:val="00AC6621"/>
    <w:rsid w:val="00AC6A33"/>
    <w:rsid w:val="00AC74AE"/>
    <w:rsid w:val="00AD0B22"/>
    <w:rsid w:val="00AD1763"/>
    <w:rsid w:val="00AD20B3"/>
    <w:rsid w:val="00AD2DC0"/>
    <w:rsid w:val="00AD2EEB"/>
    <w:rsid w:val="00AD2F2D"/>
    <w:rsid w:val="00AD31BB"/>
    <w:rsid w:val="00AD328D"/>
    <w:rsid w:val="00AD3EDB"/>
    <w:rsid w:val="00AD67E3"/>
    <w:rsid w:val="00AE07AF"/>
    <w:rsid w:val="00AE0EBA"/>
    <w:rsid w:val="00AE0EEA"/>
    <w:rsid w:val="00AE101F"/>
    <w:rsid w:val="00AE12F3"/>
    <w:rsid w:val="00AE14A1"/>
    <w:rsid w:val="00AE171C"/>
    <w:rsid w:val="00AE1D2A"/>
    <w:rsid w:val="00AE20F5"/>
    <w:rsid w:val="00AE25C5"/>
    <w:rsid w:val="00AE2621"/>
    <w:rsid w:val="00AE2C10"/>
    <w:rsid w:val="00AE3AA8"/>
    <w:rsid w:val="00AE3C7F"/>
    <w:rsid w:val="00AE4321"/>
    <w:rsid w:val="00AE487D"/>
    <w:rsid w:val="00AE528C"/>
    <w:rsid w:val="00AE5451"/>
    <w:rsid w:val="00AE5570"/>
    <w:rsid w:val="00AE5A26"/>
    <w:rsid w:val="00AE6F57"/>
    <w:rsid w:val="00AE75BF"/>
    <w:rsid w:val="00AE7DF4"/>
    <w:rsid w:val="00AF0A16"/>
    <w:rsid w:val="00AF108C"/>
    <w:rsid w:val="00AF16A8"/>
    <w:rsid w:val="00AF1D05"/>
    <w:rsid w:val="00AF1D4E"/>
    <w:rsid w:val="00AF21C8"/>
    <w:rsid w:val="00AF22BA"/>
    <w:rsid w:val="00AF29BC"/>
    <w:rsid w:val="00AF2BD6"/>
    <w:rsid w:val="00AF3A33"/>
    <w:rsid w:val="00AF3DC4"/>
    <w:rsid w:val="00AF4075"/>
    <w:rsid w:val="00AF4ED2"/>
    <w:rsid w:val="00AF4ED5"/>
    <w:rsid w:val="00AF6ABA"/>
    <w:rsid w:val="00AF7F53"/>
    <w:rsid w:val="00B00C62"/>
    <w:rsid w:val="00B00FE7"/>
    <w:rsid w:val="00B011DD"/>
    <w:rsid w:val="00B02495"/>
    <w:rsid w:val="00B02DB6"/>
    <w:rsid w:val="00B031FA"/>
    <w:rsid w:val="00B033E1"/>
    <w:rsid w:val="00B05E1F"/>
    <w:rsid w:val="00B07DD0"/>
    <w:rsid w:val="00B07F6D"/>
    <w:rsid w:val="00B10494"/>
    <w:rsid w:val="00B11644"/>
    <w:rsid w:val="00B11655"/>
    <w:rsid w:val="00B1192C"/>
    <w:rsid w:val="00B11B9C"/>
    <w:rsid w:val="00B12118"/>
    <w:rsid w:val="00B12A2E"/>
    <w:rsid w:val="00B12A6B"/>
    <w:rsid w:val="00B1310B"/>
    <w:rsid w:val="00B133EC"/>
    <w:rsid w:val="00B13FD9"/>
    <w:rsid w:val="00B14516"/>
    <w:rsid w:val="00B14D59"/>
    <w:rsid w:val="00B14F00"/>
    <w:rsid w:val="00B154CC"/>
    <w:rsid w:val="00B155CC"/>
    <w:rsid w:val="00B16F9F"/>
    <w:rsid w:val="00B17A54"/>
    <w:rsid w:val="00B17DE4"/>
    <w:rsid w:val="00B201FA"/>
    <w:rsid w:val="00B205CF"/>
    <w:rsid w:val="00B211F2"/>
    <w:rsid w:val="00B21264"/>
    <w:rsid w:val="00B22D4C"/>
    <w:rsid w:val="00B23B5D"/>
    <w:rsid w:val="00B244EC"/>
    <w:rsid w:val="00B248FA"/>
    <w:rsid w:val="00B249C2"/>
    <w:rsid w:val="00B26798"/>
    <w:rsid w:val="00B271F0"/>
    <w:rsid w:val="00B27D05"/>
    <w:rsid w:val="00B300C3"/>
    <w:rsid w:val="00B309FB"/>
    <w:rsid w:val="00B31220"/>
    <w:rsid w:val="00B31583"/>
    <w:rsid w:val="00B319A7"/>
    <w:rsid w:val="00B31C2C"/>
    <w:rsid w:val="00B32066"/>
    <w:rsid w:val="00B3367A"/>
    <w:rsid w:val="00B33E84"/>
    <w:rsid w:val="00B34267"/>
    <w:rsid w:val="00B36788"/>
    <w:rsid w:val="00B3682B"/>
    <w:rsid w:val="00B36B37"/>
    <w:rsid w:val="00B375BE"/>
    <w:rsid w:val="00B402C3"/>
    <w:rsid w:val="00B40F86"/>
    <w:rsid w:val="00B4199A"/>
    <w:rsid w:val="00B41C7A"/>
    <w:rsid w:val="00B41E5A"/>
    <w:rsid w:val="00B42201"/>
    <w:rsid w:val="00B4334F"/>
    <w:rsid w:val="00B4392B"/>
    <w:rsid w:val="00B43B10"/>
    <w:rsid w:val="00B47B24"/>
    <w:rsid w:val="00B50F89"/>
    <w:rsid w:val="00B51362"/>
    <w:rsid w:val="00B514EB"/>
    <w:rsid w:val="00B517AE"/>
    <w:rsid w:val="00B51B16"/>
    <w:rsid w:val="00B51C19"/>
    <w:rsid w:val="00B523FF"/>
    <w:rsid w:val="00B528A6"/>
    <w:rsid w:val="00B537DE"/>
    <w:rsid w:val="00B53AC8"/>
    <w:rsid w:val="00B53E01"/>
    <w:rsid w:val="00B544D5"/>
    <w:rsid w:val="00B5492D"/>
    <w:rsid w:val="00B55829"/>
    <w:rsid w:val="00B558B7"/>
    <w:rsid w:val="00B56C06"/>
    <w:rsid w:val="00B571D7"/>
    <w:rsid w:val="00B57441"/>
    <w:rsid w:val="00B603A8"/>
    <w:rsid w:val="00B60BAD"/>
    <w:rsid w:val="00B619F0"/>
    <w:rsid w:val="00B61A4F"/>
    <w:rsid w:val="00B61E45"/>
    <w:rsid w:val="00B62575"/>
    <w:rsid w:val="00B6348F"/>
    <w:rsid w:val="00B63769"/>
    <w:rsid w:val="00B638BA"/>
    <w:rsid w:val="00B63F27"/>
    <w:rsid w:val="00B6414A"/>
    <w:rsid w:val="00B64522"/>
    <w:rsid w:val="00B64CD8"/>
    <w:rsid w:val="00B64F7C"/>
    <w:rsid w:val="00B65091"/>
    <w:rsid w:val="00B668F0"/>
    <w:rsid w:val="00B70474"/>
    <w:rsid w:val="00B706E0"/>
    <w:rsid w:val="00B71CE4"/>
    <w:rsid w:val="00B723A8"/>
    <w:rsid w:val="00B72533"/>
    <w:rsid w:val="00B737F6"/>
    <w:rsid w:val="00B73B6E"/>
    <w:rsid w:val="00B73DAE"/>
    <w:rsid w:val="00B73F06"/>
    <w:rsid w:val="00B75A18"/>
    <w:rsid w:val="00B75C07"/>
    <w:rsid w:val="00B75F92"/>
    <w:rsid w:val="00B7727D"/>
    <w:rsid w:val="00B7740E"/>
    <w:rsid w:val="00B7748A"/>
    <w:rsid w:val="00B7769A"/>
    <w:rsid w:val="00B77D03"/>
    <w:rsid w:val="00B8038B"/>
    <w:rsid w:val="00B80D77"/>
    <w:rsid w:val="00B80DCB"/>
    <w:rsid w:val="00B81D84"/>
    <w:rsid w:val="00B8260A"/>
    <w:rsid w:val="00B83688"/>
    <w:rsid w:val="00B8370B"/>
    <w:rsid w:val="00B83C7B"/>
    <w:rsid w:val="00B855FA"/>
    <w:rsid w:val="00B856A3"/>
    <w:rsid w:val="00B864AE"/>
    <w:rsid w:val="00B86989"/>
    <w:rsid w:val="00B878AB"/>
    <w:rsid w:val="00B87947"/>
    <w:rsid w:val="00B90DE3"/>
    <w:rsid w:val="00B9236C"/>
    <w:rsid w:val="00B92986"/>
    <w:rsid w:val="00B931EF"/>
    <w:rsid w:val="00B93592"/>
    <w:rsid w:val="00B942DD"/>
    <w:rsid w:val="00B944CE"/>
    <w:rsid w:val="00B95533"/>
    <w:rsid w:val="00B9574E"/>
    <w:rsid w:val="00B958FC"/>
    <w:rsid w:val="00B964B4"/>
    <w:rsid w:val="00BA02F9"/>
    <w:rsid w:val="00BA052F"/>
    <w:rsid w:val="00BA2D3F"/>
    <w:rsid w:val="00BA3C71"/>
    <w:rsid w:val="00BA4819"/>
    <w:rsid w:val="00BA4B11"/>
    <w:rsid w:val="00BA521D"/>
    <w:rsid w:val="00BA5BD7"/>
    <w:rsid w:val="00BA641B"/>
    <w:rsid w:val="00BA6C0A"/>
    <w:rsid w:val="00BA72B0"/>
    <w:rsid w:val="00BA739E"/>
    <w:rsid w:val="00BA7995"/>
    <w:rsid w:val="00BA7F4C"/>
    <w:rsid w:val="00BB038D"/>
    <w:rsid w:val="00BB093D"/>
    <w:rsid w:val="00BB0E3E"/>
    <w:rsid w:val="00BB2247"/>
    <w:rsid w:val="00BB2AA6"/>
    <w:rsid w:val="00BB312F"/>
    <w:rsid w:val="00BB39D1"/>
    <w:rsid w:val="00BB3D6D"/>
    <w:rsid w:val="00BB439D"/>
    <w:rsid w:val="00BB490D"/>
    <w:rsid w:val="00BB4A53"/>
    <w:rsid w:val="00BB550B"/>
    <w:rsid w:val="00BB722D"/>
    <w:rsid w:val="00BB741B"/>
    <w:rsid w:val="00BB7A2D"/>
    <w:rsid w:val="00BB7DF8"/>
    <w:rsid w:val="00BC0029"/>
    <w:rsid w:val="00BC0143"/>
    <w:rsid w:val="00BC0261"/>
    <w:rsid w:val="00BC0A06"/>
    <w:rsid w:val="00BC0D31"/>
    <w:rsid w:val="00BC0FA5"/>
    <w:rsid w:val="00BC2B82"/>
    <w:rsid w:val="00BC3249"/>
    <w:rsid w:val="00BC3D10"/>
    <w:rsid w:val="00BC3DAA"/>
    <w:rsid w:val="00BC4F18"/>
    <w:rsid w:val="00BC58B5"/>
    <w:rsid w:val="00BC6940"/>
    <w:rsid w:val="00BC6F49"/>
    <w:rsid w:val="00BC7A13"/>
    <w:rsid w:val="00BD0969"/>
    <w:rsid w:val="00BD0DBD"/>
    <w:rsid w:val="00BD0F02"/>
    <w:rsid w:val="00BD1609"/>
    <w:rsid w:val="00BD1A7D"/>
    <w:rsid w:val="00BD1F83"/>
    <w:rsid w:val="00BD2F2D"/>
    <w:rsid w:val="00BD46B2"/>
    <w:rsid w:val="00BD5100"/>
    <w:rsid w:val="00BD53A7"/>
    <w:rsid w:val="00BD58E1"/>
    <w:rsid w:val="00BD5A9D"/>
    <w:rsid w:val="00BD5C76"/>
    <w:rsid w:val="00BD5DC1"/>
    <w:rsid w:val="00BD75AE"/>
    <w:rsid w:val="00BE05A7"/>
    <w:rsid w:val="00BE0E01"/>
    <w:rsid w:val="00BE1F91"/>
    <w:rsid w:val="00BE30D1"/>
    <w:rsid w:val="00BE3B4D"/>
    <w:rsid w:val="00BE521D"/>
    <w:rsid w:val="00BE655E"/>
    <w:rsid w:val="00BE6575"/>
    <w:rsid w:val="00BE65CE"/>
    <w:rsid w:val="00BE7A86"/>
    <w:rsid w:val="00BE7B17"/>
    <w:rsid w:val="00BE7C12"/>
    <w:rsid w:val="00BE7E78"/>
    <w:rsid w:val="00BF077F"/>
    <w:rsid w:val="00BF0BA7"/>
    <w:rsid w:val="00BF29D1"/>
    <w:rsid w:val="00BF2DA4"/>
    <w:rsid w:val="00BF4AB9"/>
    <w:rsid w:val="00BF4D06"/>
    <w:rsid w:val="00BF5666"/>
    <w:rsid w:val="00BF7614"/>
    <w:rsid w:val="00BF7FCD"/>
    <w:rsid w:val="00C00005"/>
    <w:rsid w:val="00C00C39"/>
    <w:rsid w:val="00C01025"/>
    <w:rsid w:val="00C010D6"/>
    <w:rsid w:val="00C01329"/>
    <w:rsid w:val="00C01850"/>
    <w:rsid w:val="00C0246A"/>
    <w:rsid w:val="00C02679"/>
    <w:rsid w:val="00C02CE6"/>
    <w:rsid w:val="00C03185"/>
    <w:rsid w:val="00C03467"/>
    <w:rsid w:val="00C0448F"/>
    <w:rsid w:val="00C05412"/>
    <w:rsid w:val="00C06AE2"/>
    <w:rsid w:val="00C07156"/>
    <w:rsid w:val="00C10BCD"/>
    <w:rsid w:val="00C125A6"/>
    <w:rsid w:val="00C13CCA"/>
    <w:rsid w:val="00C146CA"/>
    <w:rsid w:val="00C1478F"/>
    <w:rsid w:val="00C15B8D"/>
    <w:rsid w:val="00C1738E"/>
    <w:rsid w:val="00C1793A"/>
    <w:rsid w:val="00C20D90"/>
    <w:rsid w:val="00C218A2"/>
    <w:rsid w:val="00C21B76"/>
    <w:rsid w:val="00C224C9"/>
    <w:rsid w:val="00C2377F"/>
    <w:rsid w:val="00C237A1"/>
    <w:rsid w:val="00C23F57"/>
    <w:rsid w:val="00C24C94"/>
    <w:rsid w:val="00C25638"/>
    <w:rsid w:val="00C25E4D"/>
    <w:rsid w:val="00C26DBD"/>
    <w:rsid w:val="00C275A8"/>
    <w:rsid w:val="00C306BE"/>
    <w:rsid w:val="00C32583"/>
    <w:rsid w:val="00C32EEF"/>
    <w:rsid w:val="00C3369E"/>
    <w:rsid w:val="00C3418F"/>
    <w:rsid w:val="00C35292"/>
    <w:rsid w:val="00C36E5C"/>
    <w:rsid w:val="00C36E75"/>
    <w:rsid w:val="00C40DEE"/>
    <w:rsid w:val="00C4134A"/>
    <w:rsid w:val="00C41915"/>
    <w:rsid w:val="00C432CF"/>
    <w:rsid w:val="00C436F9"/>
    <w:rsid w:val="00C43C01"/>
    <w:rsid w:val="00C4512C"/>
    <w:rsid w:val="00C45165"/>
    <w:rsid w:val="00C4520C"/>
    <w:rsid w:val="00C45D47"/>
    <w:rsid w:val="00C4641D"/>
    <w:rsid w:val="00C468F5"/>
    <w:rsid w:val="00C46B48"/>
    <w:rsid w:val="00C47E0E"/>
    <w:rsid w:val="00C50AD2"/>
    <w:rsid w:val="00C50B57"/>
    <w:rsid w:val="00C52F7D"/>
    <w:rsid w:val="00C53362"/>
    <w:rsid w:val="00C53834"/>
    <w:rsid w:val="00C539C4"/>
    <w:rsid w:val="00C5402A"/>
    <w:rsid w:val="00C55143"/>
    <w:rsid w:val="00C552A9"/>
    <w:rsid w:val="00C555B1"/>
    <w:rsid w:val="00C56213"/>
    <w:rsid w:val="00C566A1"/>
    <w:rsid w:val="00C571D1"/>
    <w:rsid w:val="00C577B7"/>
    <w:rsid w:val="00C6044A"/>
    <w:rsid w:val="00C60711"/>
    <w:rsid w:val="00C60FC0"/>
    <w:rsid w:val="00C613A2"/>
    <w:rsid w:val="00C61FA9"/>
    <w:rsid w:val="00C62E3C"/>
    <w:rsid w:val="00C631C9"/>
    <w:rsid w:val="00C634E2"/>
    <w:rsid w:val="00C63660"/>
    <w:rsid w:val="00C64AD2"/>
    <w:rsid w:val="00C65AB8"/>
    <w:rsid w:val="00C66DB1"/>
    <w:rsid w:val="00C675D6"/>
    <w:rsid w:val="00C67CA2"/>
    <w:rsid w:val="00C67FC4"/>
    <w:rsid w:val="00C7039C"/>
    <w:rsid w:val="00C70681"/>
    <w:rsid w:val="00C708C2"/>
    <w:rsid w:val="00C70B94"/>
    <w:rsid w:val="00C71B45"/>
    <w:rsid w:val="00C74226"/>
    <w:rsid w:val="00C74F8C"/>
    <w:rsid w:val="00C75130"/>
    <w:rsid w:val="00C76024"/>
    <w:rsid w:val="00C765AB"/>
    <w:rsid w:val="00C766FF"/>
    <w:rsid w:val="00C80C91"/>
    <w:rsid w:val="00C80CB4"/>
    <w:rsid w:val="00C80DCB"/>
    <w:rsid w:val="00C818DD"/>
    <w:rsid w:val="00C82448"/>
    <w:rsid w:val="00C826ED"/>
    <w:rsid w:val="00C82E64"/>
    <w:rsid w:val="00C8362E"/>
    <w:rsid w:val="00C838DD"/>
    <w:rsid w:val="00C845D1"/>
    <w:rsid w:val="00C84BE7"/>
    <w:rsid w:val="00C87DFF"/>
    <w:rsid w:val="00C90181"/>
    <w:rsid w:val="00C91A6F"/>
    <w:rsid w:val="00C9208E"/>
    <w:rsid w:val="00C921D9"/>
    <w:rsid w:val="00C92923"/>
    <w:rsid w:val="00C93D75"/>
    <w:rsid w:val="00C953BB"/>
    <w:rsid w:val="00C95E90"/>
    <w:rsid w:val="00C96494"/>
    <w:rsid w:val="00C96A72"/>
    <w:rsid w:val="00CA0002"/>
    <w:rsid w:val="00CA0230"/>
    <w:rsid w:val="00CA049A"/>
    <w:rsid w:val="00CA0B67"/>
    <w:rsid w:val="00CA10D9"/>
    <w:rsid w:val="00CA27FA"/>
    <w:rsid w:val="00CA2860"/>
    <w:rsid w:val="00CA336E"/>
    <w:rsid w:val="00CA3F85"/>
    <w:rsid w:val="00CA4048"/>
    <w:rsid w:val="00CA456F"/>
    <w:rsid w:val="00CA4B3E"/>
    <w:rsid w:val="00CA4BAA"/>
    <w:rsid w:val="00CA4CC6"/>
    <w:rsid w:val="00CA4D56"/>
    <w:rsid w:val="00CA5733"/>
    <w:rsid w:val="00CA6F62"/>
    <w:rsid w:val="00CA7B42"/>
    <w:rsid w:val="00CB0047"/>
    <w:rsid w:val="00CB0321"/>
    <w:rsid w:val="00CB1243"/>
    <w:rsid w:val="00CB19B0"/>
    <w:rsid w:val="00CB1F5B"/>
    <w:rsid w:val="00CB23A5"/>
    <w:rsid w:val="00CB2A03"/>
    <w:rsid w:val="00CB4153"/>
    <w:rsid w:val="00CB43FE"/>
    <w:rsid w:val="00CB4480"/>
    <w:rsid w:val="00CB55C2"/>
    <w:rsid w:val="00CB6157"/>
    <w:rsid w:val="00CB62EB"/>
    <w:rsid w:val="00CB6A13"/>
    <w:rsid w:val="00CB7130"/>
    <w:rsid w:val="00CB7178"/>
    <w:rsid w:val="00CB76D9"/>
    <w:rsid w:val="00CB7DB7"/>
    <w:rsid w:val="00CB7E50"/>
    <w:rsid w:val="00CC06DF"/>
    <w:rsid w:val="00CC086B"/>
    <w:rsid w:val="00CC0B54"/>
    <w:rsid w:val="00CC1270"/>
    <w:rsid w:val="00CC1955"/>
    <w:rsid w:val="00CC272D"/>
    <w:rsid w:val="00CC2C35"/>
    <w:rsid w:val="00CC3357"/>
    <w:rsid w:val="00CC3AD2"/>
    <w:rsid w:val="00CC648F"/>
    <w:rsid w:val="00CD01A6"/>
    <w:rsid w:val="00CD09BE"/>
    <w:rsid w:val="00CD1972"/>
    <w:rsid w:val="00CD2B1C"/>
    <w:rsid w:val="00CD329C"/>
    <w:rsid w:val="00CD3B40"/>
    <w:rsid w:val="00CD3DFC"/>
    <w:rsid w:val="00CD459D"/>
    <w:rsid w:val="00CD5F87"/>
    <w:rsid w:val="00CD66C5"/>
    <w:rsid w:val="00CD68AE"/>
    <w:rsid w:val="00CD6B0D"/>
    <w:rsid w:val="00CD77BD"/>
    <w:rsid w:val="00CD7B6C"/>
    <w:rsid w:val="00CE0820"/>
    <w:rsid w:val="00CE09BA"/>
    <w:rsid w:val="00CE1503"/>
    <w:rsid w:val="00CE18D9"/>
    <w:rsid w:val="00CE2116"/>
    <w:rsid w:val="00CE38BF"/>
    <w:rsid w:val="00CE3951"/>
    <w:rsid w:val="00CE4F24"/>
    <w:rsid w:val="00CE537B"/>
    <w:rsid w:val="00CE53FD"/>
    <w:rsid w:val="00CE6243"/>
    <w:rsid w:val="00CE6CC3"/>
    <w:rsid w:val="00CE6D81"/>
    <w:rsid w:val="00CE718B"/>
    <w:rsid w:val="00CE7CAC"/>
    <w:rsid w:val="00CF0919"/>
    <w:rsid w:val="00CF0AE3"/>
    <w:rsid w:val="00CF0F93"/>
    <w:rsid w:val="00CF12F7"/>
    <w:rsid w:val="00CF159B"/>
    <w:rsid w:val="00CF166D"/>
    <w:rsid w:val="00CF1C05"/>
    <w:rsid w:val="00CF347D"/>
    <w:rsid w:val="00CF3B46"/>
    <w:rsid w:val="00CF4B1A"/>
    <w:rsid w:val="00CF522F"/>
    <w:rsid w:val="00CF6A5A"/>
    <w:rsid w:val="00CF6B07"/>
    <w:rsid w:val="00CF77AB"/>
    <w:rsid w:val="00D00CA6"/>
    <w:rsid w:val="00D00E27"/>
    <w:rsid w:val="00D03128"/>
    <w:rsid w:val="00D03E7E"/>
    <w:rsid w:val="00D0441B"/>
    <w:rsid w:val="00D046D4"/>
    <w:rsid w:val="00D04F44"/>
    <w:rsid w:val="00D052A2"/>
    <w:rsid w:val="00D070D0"/>
    <w:rsid w:val="00D078CB"/>
    <w:rsid w:val="00D07EB0"/>
    <w:rsid w:val="00D1098F"/>
    <w:rsid w:val="00D10AF3"/>
    <w:rsid w:val="00D11E97"/>
    <w:rsid w:val="00D12713"/>
    <w:rsid w:val="00D13299"/>
    <w:rsid w:val="00D1370B"/>
    <w:rsid w:val="00D13D2B"/>
    <w:rsid w:val="00D1520C"/>
    <w:rsid w:val="00D15835"/>
    <w:rsid w:val="00D162A4"/>
    <w:rsid w:val="00D162D9"/>
    <w:rsid w:val="00D163E8"/>
    <w:rsid w:val="00D1650A"/>
    <w:rsid w:val="00D16549"/>
    <w:rsid w:val="00D16580"/>
    <w:rsid w:val="00D1690D"/>
    <w:rsid w:val="00D17287"/>
    <w:rsid w:val="00D20010"/>
    <w:rsid w:val="00D200EF"/>
    <w:rsid w:val="00D21ED9"/>
    <w:rsid w:val="00D2262F"/>
    <w:rsid w:val="00D2481B"/>
    <w:rsid w:val="00D24FD8"/>
    <w:rsid w:val="00D2507E"/>
    <w:rsid w:val="00D258A2"/>
    <w:rsid w:val="00D27C44"/>
    <w:rsid w:val="00D31C1E"/>
    <w:rsid w:val="00D32BC0"/>
    <w:rsid w:val="00D34827"/>
    <w:rsid w:val="00D350C7"/>
    <w:rsid w:val="00D361E0"/>
    <w:rsid w:val="00D428FE"/>
    <w:rsid w:val="00D436A7"/>
    <w:rsid w:val="00D442B5"/>
    <w:rsid w:val="00D44AD2"/>
    <w:rsid w:val="00D45C6F"/>
    <w:rsid w:val="00D47110"/>
    <w:rsid w:val="00D477D0"/>
    <w:rsid w:val="00D47F1E"/>
    <w:rsid w:val="00D504AB"/>
    <w:rsid w:val="00D50AC2"/>
    <w:rsid w:val="00D521F5"/>
    <w:rsid w:val="00D52259"/>
    <w:rsid w:val="00D52B51"/>
    <w:rsid w:val="00D53762"/>
    <w:rsid w:val="00D53A6B"/>
    <w:rsid w:val="00D53A6C"/>
    <w:rsid w:val="00D5401D"/>
    <w:rsid w:val="00D540B5"/>
    <w:rsid w:val="00D54B5E"/>
    <w:rsid w:val="00D55E48"/>
    <w:rsid w:val="00D5639F"/>
    <w:rsid w:val="00D56CF6"/>
    <w:rsid w:val="00D57177"/>
    <w:rsid w:val="00D57967"/>
    <w:rsid w:val="00D57A3B"/>
    <w:rsid w:val="00D57D61"/>
    <w:rsid w:val="00D6040F"/>
    <w:rsid w:val="00D613E7"/>
    <w:rsid w:val="00D62F6F"/>
    <w:rsid w:val="00D63B9A"/>
    <w:rsid w:val="00D63FAD"/>
    <w:rsid w:val="00D64365"/>
    <w:rsid w:val="00D645CC"/>
    <w:rsid w:val="00D645D3"/>
    <w:rsid w:val="00D6462C"/>
    <w:rsid w:val="00D64FCE"/>
    <w:rsid w:val="00D654BC"/>
    <w:rsid w:val="00D65B33"/>
    <w:rsid w:val="00D66557"/>
    <w:rsid w:val="00D66F34"/>
    <w:rsid w:val="00D67C56"/>
    <w:rsid w:val="00D70B3F"/>
    <w:rsid w:val="00D70C20"/>
    <w:rsid w:val="00D70CFF"/>
    <w:rsid w:val="00D71E24"/>
    <w:rsid w:val="00D7218E"/>
    <w:rsid w:val="00D72A4C"/>
    <w:rsid w:val="00D72E0B"/>
    <w:rsid w:val="00D73095"/>
    <w:rsid w:val="00D7386F"/>
    <w:rsid w:val="00D73BC6"/>
    <w:rsid w:val="00D74A81"/>
    <w:rsid w:val="00D74E30"/>
    <w:rsid w:val="00D75CD9"/>
    <w:rsid w:val="00D75E9B"/>
    <w:rsid w:val="00D7628B"/>
    <w:rsid w:val="00D76CE5"/>
    <w:rsid w:val="00D76E31"/>
    <w:rsid w:val="00D80032"/>
    <w:rsid w:val="00D8045F"/>
    <w:rsid w:val="00D816E6"/>
    <w:rsid w:val="00D825B4"/>
    <w:rsid w:val="00D82E69"/>
    <w:rsid w:val="00D83430"/>
    <w:rsid w:val="00D85AB1"/>
    <w:rsid w:val="00D86131"/>
    <w:rsid w:val="00D86845"/>
    <w:rsid w:val="00D87EF4"/>
    <w:rsid w:val="00D90572"/>
    <w:rsid w:val="00D9131E"/>
    <w:rsid w:val="00D915DA"/>
    <w:rsid w:val="00D917E8"/>
    <w:rsid w:val="00D91A48"/>
    <w:rsid w:val="00D925DC"/>
    <w:rsid w:val="00D9274B"/>
    <w:rsid w:val="00D943C2"/>
    <w:rsid w:val="00D94B4C"/>
    <w:rsid w:val="00D95542"/>
    <w:rsid w:val="00D95B54"/>
    <w:rsid w:val="00D95FC8"/>
    <w:rsid w:val="00D975B6"/>
    <w:rsid w:val="00DA0DE2"/>
    <w:rsid w:val="00DA1DC7"/>
    <w:rsid w:val="00DA28A5"/>
    <w:rsid w:val="00DA2E9C"/>
    <w:rsid w:val="00DA4A7E"/>
    <w:rsid w:val="00DA4C4A"/>
    <w:rsid w:val="00DA550F"/>
    <w:rsid w:val="00DA5912"/>
    <w:rsid w:val="00DA5955"/>
    <w:rsid w:val="00DA5F44"/>
    <w:rsid w:val="00DA674E"/>
    <w:rsid w:val="00DA7200"/>
    <w:rsid w:val="00DA7B09"/>
    <w:rsid w:val="00DB005B"/>
    <w:rsid w:val="00DB0829"/>
    <w:rsid w:val="00DB0D88"/>
    <w:rsid w:val="00DB134F"/>
    <w:rsid w:val="00DB289D"/>
    <w:rsid w:val="00DB2F67"/>
    <w:rsid w:val="00DB35F7"/>
    <w:rsid w:val="00DB3AF1"/>
    <w:rsid w:val="00DB3D77"/>
    <w:rsid w:val="00DB439D"/>
    <w:rsid w:val="00DB4523"/>
    <w:rsid w:val="00DB5252"/>
    <w:rsid w:val="00DB5462"/>
    <w:rsid w:val="00DB6A81"/>
    <w:rsid w:val="00DB7202"/>
    <w:rsid w:val="00DB7C75"/>
    <w:rsid w:val="00DB7EF9"/>
    <w:rsid w:val="00DC0A49"/>
    <w:rsid w:val="00DC0B33"/>
    <w:rsid w:val="00DC0DDC"/>
    <w:rsid w:val="00DC1829"/>
    <w:rsid w:val="00DC415E"/>
    <w:rsid w:val="00DC5645"/>
    <w:rsid w:val="00DC5B1F"/>
    <w:rsid w:val="00DC5D5B"/>
    <w:rsid w:val="00DC6F96"/>
    <w:rsid w:val="00DC7D87"/>
    <w:rsid w:val="00DD0245"/>
    <w:rsid w:val="00DD0CCE"/>
    <w:rsid w:val="00DD113D"/>
    <w:rsid w:val="00DD2C48"/>
    <w:rsid w:val="00DD2CA1"/>
    <w:rsid w:val="00DD3D31"/>
    <w:rsid w:val="00DD3D5B"/>
    <w:rsid w:val="00DD410E"/>
    <w:rsid w:val="00DD41B0"/>
    <w:rsid w:val="00DD41EF"/>
    <w:rsid w:val="00DD43BD"/>
    <w:rsid w:val="00DD4564"/>
    <w:rsid w:val="00DD583E"/>
    <w:rsid w:val="00DD5E16"/>
    <w:rsid w:val="00DD5F96"/>
    <w:rsid w:val="00DD7039"/>
    <w:rsid w:val="00DD70F5"/>
    <w:rsid w:val="00DE044A"/>
    <w:rsid w:val="00DE09C7"/>
    <w:rsid w:val="00DE12A7"/>
    <w:rsid w:val="00DE2010"/>
    <w:rsid w:val="00DE2D03"/>
    <w:rsid w:val="00DE3232"/>
    <w:rsid w:val="00DE36C6"/>
    <w:rsid w:val="00DE519B"/>
    <w:rsid w:val="00DE53C7"/>
    <w:rsid w:val="00DE6803"/>
    <w:rsid w:val="00DF0164"/>
    <w:rsid w:val="00DF04D2"/>
    <w:rsid w:val="00DF08EC"/>
    <w:rsid w:val="00DF0B91"/>
    <w:rsid w:val="00DF1145"/>
    <w:rsid w:val="00DF1729"/>
    <w:rsid w:val="00DF19D9"/>
    <w:rsid w:val="00DF1E2D"/>
    <w:rsid w:val="00DF1F73"/>
    <w:rsid w:val="00DF2009"/>
    <w:rsid w:val="00DF2A39"/>
    <w:rsid w:val="00DF368F"/>
    <w:rsid w:val="00DF5066"/>
    <w:rsid w:val="00DF52A8"/>
    <w:rsid w:val="00DF5710"/>
    <w:rsid w:val="00DF5CD5"/>
    <w:rsid w:val="00DF5D27"/>
    <w:rsid w:val="00DF673C"/>
    <w:rsid w:val="00DF6D65"/>
    <w:rsid w:val="00DF73A3"/>
    <w:rsid w:val="00E00F0B"/>
    <w:rsid w:val="00E011D9"/>
    <w:rsid w:val="00E01E38"/>
    <w:rsid w:val="00E0277E"/>
    <w:rsid w:val="00E04F4D"/>
    <w:rsid w:val="00E0571D"/>
    <w:rsid w:val="00E06086"/>
    <w:rsid w:val="00E068A7"/>
    <w:rsid w:val="00E06B3C"/>
    <w:rsid w:val="00E06DC5"/>
    <w:rsid w:val="00E06E91"/>
    <w:rsid w:val="00E07F05"/>
    <w:rsid w:val="00E10267"/>
    <w:rsid w:val="00E10D0B"/>
    <w:rsid w:val="00E10DBC"/>
    <w:rsid w:val="00E11582"/>
    <w:rsid w:val="00E1165C"/>
    <w:rsid w:val="00E118D5"/>
    <w:rsid w:val="00E1248B"/>
    <w:rsid w:val="00E12C50"/>
    <w:rsid w:val="00E13195"/>
    <w:rsid w:val="00E134A1"/>
    <w:rsid w:val="00E13828"/>
    <w:rsid w:val="00E14042"/>
    <w:rsid w:val="00E14FA2"/>
    <w:rsid w:val="00E15DEA"/>
    <w:rsid w:val="00E15E99"/>
    <w:rsid w:val="00E160E0"/>
    <w:rsid w:val="00E164F4"/>
    <w:rsid w:val="00E16ECB"/>
    <w:rsid w:val="00E17355"/>
    <w:rsid w:val="00E179F0"/>
    <w:rsid w:val="00E17DF2"/>
    <w:rsid w:val="00E2139B"/>
    <w:rsid w:val="00E2239A"/>
    <w:rsid w:val="00E229A3"/>
    <w:rsid w:val="00E23C0B"/>
    <w:rsid w:val="00E240BD"/>
    <w:rsid w:val="00E24DBE"/>
    <w:rsid w:val="00E2531B"/>
    <w:rsid w:val="00E25E99"/>
    <w:rsid w:val="00E30804"/>
    <w:rsid w:val="00E31098"/>
    <w:rsid w:val="00E318EF"/>
    <w:rsid w:val="00E328E4"/>
    <w:rsid w:val="00E33D88"/>
    <w:rsid w:val="00E33F02"/>
    <w:rsid w:val="00E33F8A"/>
    <w:rsid w:val="00E34CFC"/>
    <w:rsid w:val="00E3596D"/>
    <w:rsid w:val="00E35EDB"/>
    <w:rsid w:val="00E35FBE"/>
    <w:rsid w:val="00E36A39"/>
    <w:rsid w:val="00E36E98"/>
    <w:rsid w:val="00E377B9"/>
    <w:rsid w:val="00E37C43"/>
    <w:rsid w:val="00E40257"/>
    <w:rsid w:val="00E403C6"/>
    <w:rsid w:val="00E408E1"/>
    <w:rsid w:val="00E40D14"/>
    <w:rsid w:val="00E41112"/>
    <w:rsid w:val="00E423C7"/>
    <w:rsid w:val="00E42863"/>
    <w:rsid w:val="00E428A2"/>
    <w:rsid w:val="00E43009"/>
    <w:rsid w:val="00E43426"/>
    <w:rsid w:val="00E435AC"/>
    <w:rsid w:val="00E443C0"/>
    <w:rsid w:val="00E44821"/>
    <w:rsid w:val="00E44F8F"/>
    <w:rsid w:val="00E4513E"/>
    <w:rsid w:val="00E457B4"/>
    <w:rsid w:val="00E46161"/>
    <w:rsid w:val="00E46322"/>
    <w:rsid w:val="00E46806"/>
    <w:rsid w:val="00E477A8"/>
    <w:rsid w:val="00E47EF5"/>
    <w:rsid w:val="00E50546"/>
    <w:rsid w:val="00E50DDE"/>
    <w:rsid w:val="00E515C7"/>
    <w:rsid w:val="00E526D1"/>
    <w:rsid w:val="00E52D62"/>
    <w:rsid w:val="00E52EB6"/>
    <w:rsid w:val="00E536B9"/>
    <w:rsid w:val="00E53F31"/>
    <w:rsid w:val="00E54EF0"/>
    <w:rsid w:val="00E5596E"/>
    <w:rsid w:val="00E565FA"/>
    <w:rsid w:val="00E56A5D"/>
    <w:rsid w:val="00E56CC1"/>
    <w:rsid w:val="00E56DC4"/>
    <w:rsid w:val="00E57077"/>
    <w:rsid w:val="00E57458"/>
    <w:rsid w:val="00E61208"/>
    <w:rsid w:val="00E6273A"/>
    <w:rsid w:val="00E638C1"/>
    <w:rsid w:val="00E645E5"/>
    <w:rsid w:val="00E64BC9"/>
    <w:rsid w:val="00E64F33"/>
    <w:rsid w:val="00E6561E"/>
    <w:rsid w:val="00E66CF3"/>
    <w:rsid w:val="00E66EA6"/>
    <w:rsid w:val="00E6704C"/>
    <w:rsid w:val="00E670C3"/>
    <w:rsid w:val="00E672EC"/>
    <w:rsid w:val="00E7020A"/>
    <w:rsid w:val="00E7048A"/>
    <w:rsid w:val="00E70EB4"/>
    <w:rsid w:val="00E712FD"/>
    <w:rsid w:val="00E715BC"/>
    <w:rsid w:val="00E7204D"/>
    <w:rsid w:val="00E72356"/>
    <w:rsid w:val="00E7240D"/>
    <w:rsid w:val="00E72976"/>
    <w:rsid w:val="00E72CDD"/>
    <w:rsid w:val="00E73A01"/>
    <w:rsid w:val="00E742F1"/>
    <w:rsid w:val="00E74307"/>
    <w:rsid w:val="00E74A99"/>
    <w:rsid w:val="00E767EF"/>
    <w:rsid w:val="00E76E56"/>
    <w:rsid w:val="00E77688"/>
    <w:rsid w:val="00E77845"/>
    <w:rsid w:val="00E7788F"/>
    <w:rsid w:val="00E77B86"/>
    <w:rsid w:val="00E77B94"/>
    <w:rsid w:val="00E80811"/>
    <w:rsid w:val="00E80B84"/>
    <w:rsid w:val="00E837B5"/>
    <w:rsid w:val="00E83D90"/>
    <w:rsid w:val="00E83F23"/>
    <w:rsid w:val="00E83FD5"/>
    <w:rsid w:val="00E84EE0"/>
    <w:rsid w:val="00E85384"/>
    <w:rsid w:val="00E86230"/>
    <w:rsid w:val="00E867ED"/>
    <w:rsid w:val="00E86935"/>
    <w:rsid w:val="00E90DDC"/>
    <w:rsid w:val="00E937CC"/>
    <w:rsid w:val="00E94731"/>
    <w:rsid w:val="00E94C1D"/>
    <w:rsid w:val="00E94DE0"/>
    <w:rsid w:val="00E951FF"/>
    <w:rsid w:val="00E95E91"/>
    <w:rsid w:val="00E97725"/>
    <w:rsid w:val="00E97BF1"/>
    <w:rsid w:val="00EA0053"/>
    <w:rsid w:val="00EA03D9"/>
    <w:rsid w:val="00EA0865"/>
    <w:rsid w:val="00EA1711"/>
    <w:rsid w:val="00EA1E87"/>
    <w:rsid w:val="00EA1FD5"/>
    <w:rsid w:val="00EA1FE3"/>
    <w:rsid w:val="00EA293F"/>
    <w:rsid w:val="00EA2C70"/>
    <w:rsid w:val="00EA32A9"/>
    <w:rsid w:val="00EA5B03"/>
    <w:rsid w:val="00EA5B04"/>
    <w:rsid w:val="00EA634B"/>
    <w:rsid w:val="00EA6BB3"/>
    <w:rsid w:val="00EA7632"/>
    <w:rsid w:val="00EA7B14"/>
    <w:rsid w:val="00EB0AC8"/>
    <w:rsid w:val="00EB1500"/>
    <w:rsid w:val="00EB2DF7"/>
    <w:rsid w:val="00EB3160"/>
    <w:rsid w:val="00EB3CE6"/>
    <w:rsid w:val="00EB3F24"/>
    <w:rsid w:val="00EB49AE"/>
    <w:rsid w:val="00EB4B03"/>
    <w:rsid w:val="00EB5D84"/>
    <w:rsid w:val="00EB6455"/>
    <w:rsid w:val="00EC04EE"/>
    <w:rsid w:val="00EC05C3"/>
    <w:rsid w:val="00EC06EA"/>
    <w:rsid w:val="00EC0D13"/>
    <w:rsid w:val="00EC1353"/>
    <w:rsid w:val="00EC43DE"/>
    <w:rsid w:val="00EC4BA4"/>
    <w:rsid w:val="00EC4C12"/>
    <w:rsid w:val="00EC4F6D"/>
    <w:rsid w:val="00EC5708"/>
    <w:rsid w:val="00EC5864"/>
    <w:rsid w:val="00EC7909"/>
    <w:rsid w:val="00EC7F73"/>
    <w:rsid w:val="00ED1C84"/>
    <w:rsid w:val="00ED2345"/>
    <w:rsid w:val="00ED2987"/>
    <w:rsid w:val="00ED47F3"/>
    <w:rsid w:val="00ED569C"/>
    <w:rsid w:val="00ED5947"/>
    <w:rsid w:val="00ED5AA4"/>
    <w:rsid w:val="00ED5D7A"/>
    <w:rsid w:val="00ED6A46"/>
    <w:rsid w:val="00EE020C"/>
    <w:rsid w:val="00EE0681"/>
    <w:rsid w:val="00EE14A0"/>
    <w:rsid w:val="00EE2E85"/>
    <w:rsid w:val="00EE4624"/>
    <w:rsid w:val="00EE7327"/>
    <w:rsid w:val="00EE7776"/>
    <w:rsid w:val="00EF05BA"/>
    <w:rsid w:val="00EF06CF"/>
    <w:rsid w:val="00EF08F9"/>
    <w:rsid w:val="00EF0936"/>
    <w:rsid w:val="00EF24D2"/>
    <w:rsid w:val="00EF2AA8"/>
    <w:rsid w:val="00EF2EE2"/>
    <w:rsid w:val="00EF2F73"/>
    <w:rsid w:val="00EF2FFE"/>
    <w:rsid w:val="00EF3C2F"/>
    <w:rsid w:val="00EF45DC"/>
    <w:rsid w:val="00EF5B64"/>
    <w:rsid w:val="00EF6138"/>
    <w:rsid w:val="00EF6489"/>
    <w:rsid w:val="00EF6DF8"/>
    <w:rsid w:val="00EF742A"/>
    <w:rsid w:val="00EF7E00"/>
    <w:rsid w:val="00F00AD4"/>
    <w:rsid w:val="00F012AB"/>
    <w:rsid w:val="00F02D0F"/>
    <w:rsid w:val="00F02F4E"/>
    <w:rsid w:val="00F03125"/>
    <w:rsid w:val="00F03786"/>
    <w:rsid w:val="00F03C09"/>
    <w:rsid w:val="00F060A4"/>
    <w:rsid w:val="00F061B9"/>
    <w:rsid w:val="00F06484"/>
    <w:rsid w:val="00F07A2E"/>
    <w:rsid w:val="00F102C5"/>
    <w:rsid w:val="00F10702"/>
    <w:rsid w:val="00F10AA7"/>
    <w:rsid w:val="00F11845"/>
    <w:rsid w:val="00F12006"/>
    <w:rsid w:val="00F148A2"/>
    <w:rsid w:val="00F158E9"/>
    <w:rsid w:val="00F16FDF"/>
    <w:rsid w:val="00F171CA"/>
    <w:rsid w:val="00F2017E"/>
    <w:rsid w:val="00F20DDA"/>
    <w:rsid w:val="00F20F7D"/>
    <w:rsid w:val="00F21B72"/>
    <w:rsid w:val="00F2259E"/>
    <w:rsid w:val="00F25409"/>
    <w:rsid w:val="00F2567F"/>
    <w:rsid w:val="00F2738F"/>
    <w:rsid w:val="00F27440"/>
    <w:rsid w:val="00F3000F"/>
    <w:rsid w:val="00F31FDB"/>
    <w:rsid w:val="00F32A39"/>
    <w:rsid w:val="00F336AE"/>
    <w:rsid w:val="00F33789"/>
    <w:rsid w:val="00F34164"/>
    <w:rsid w:val="00F34666"/>
    <w:rsid w:val="00F34C98"/>
    <w:rsid w:val="00F35B9E"/>
    <w:rsid w:val="00F36E9B"/>
    <w:rsid w:val="00F41443"/>
    <w:rsid w:val="00F41D95"/>
    <w:rsid w:val="00F4245A"/>
    <w:rsid w:val="00F441B0"/>
    <w:rsid w:val="00F451D1"/>
    <w:rsid w:val="00F46177"/>
    <w:rsid w:val="00F4628B"/>
    <w:rsid w:val="00F46E82"/>
    <w:rsid w:val="00F470AF"/>
    <w:rsid w:val="00F472A7"/>
    <w:rsid w:val="00F501D7"/>
    <w:rsid w:val="00F51046"/>
    <w:rsid w:val="00F51346"/>
    <w:rsid w:val="00F52032"/>
    <w:rsid w:val="00F5204D"/>
    <w:rsid w:val="00F525F8"/>
    <w:rsid w:val="00F5260B"/>
    <w:rsid w:val="00F52B24"/>
    <w:rsid w:val="00F52C2E"/>
    <w:rsid w:val="00F533F0"/>
    <w:rsid w:val="00F53A4B"/>
    <w:rsid w:val="00F54238"/>
    <w:rsid w:val="00F5448C"/>
    <w:rsid w:val="00F568F3"/>
    <w:rsid w:val="00F56E1D"/>
    <w:rsid w:val="00F56E27"/>
    <w:rsid w:val="00F576A4"/>
    <w:rsid w:val="00F606AD"/>
    <w:rsid w:val="00F60AA6"/>
    <w:rsid w:val="00F6152E"/>
    <w:rsid w:val="00F61F25"/>
    <w:rsid w:val="00F66573"/>
    <w:rsid w:val="00F7043E"/>
    <w:rsid w:val="00F718B5"/>
    <w:rsid w:val="00F71B16"/>
    <w:rsid w:val="00F71C9B"/>
    <w:rsid w:val="00F71D23"/>
    <w:rsid w:val="00F71D36"/>
    <w:rsid w:val="00F71FF1"/>
    <w:rsid w:val="00F72CD9"/>
    <w:rsid w:val="00F7375C"/>
    <w:rsid w:val="00F74A3B"/>
    <w:rsid w:val="00F75240"/>
    <w:rsid w:val="00F75C44"/>
    <w:rsid w:val="00F7640F"/>
    <w:rsid w:val="00F801C7"/>
    <w:rsid w:val="00F813D5"/>
    <w:rsid w:val="00F82132"/>
    <w:rsid w:val="00F822D0"/>
    <w:rsid w:val="00F823A1"/>
    <w:rsid w:val="00F8321B"/>
    <w:rsid w:val="00F859C7"/>
    <w:rsid w:val="00F86775"/>
    <w:rsid w:val="00F86AFE"/>
    <w:rsid w:val="00F87B79"/>
    <w:rsid w:val="00F93390"/>
    <w:rsid w:val="00F93621"/>
    <w:rsid w:val="00F93E21"/>
    <w:rsid w:val="00F93E85"/>
    <w:rsid w:val="00F94129"/>
    <w:rsid w:val="00F9441D"/>
    <w:rsid w:val="00F948A2"/>
    <w:rsid w:val="00F94C38"/>
    <w:rsid w:val="00F95249"/>
    <w:rsid w:val="00F95B06"/>
    <w:rsid w:val="00F95E6E"/>
    <w:rsid w:val="00F95E7C"/>
    <w:rsid w:val="00F96067"/>
    <w:rsid w:val="00F966F6"/>
    <w:rsid w:val="00FA013F"/>
    <w:rsid w:val="00FA0DF2"/>
    <w:rsid w:val="00FA196F"/>
    <w:rsid w:val="00FA3935"/>
    <w:rsid w:val="00FA3942"/>
    <w:rsid w:val="00FA5069"/>
    <w:rsid w:val="00FA52A7"/>
    <w:rsid w:val="00FA58D1"/>
    <w:rsid w:val="00FA61E4"/>
    <w:rsid w:val="00FB01A4"/>
    <w:rsid w:val="00FB037A"/>
    <w:rsid w:val="00FB0613"/>
    <w:rsid w:val="00FB0BEB"/>
    <w:rsid w:val="00FB0C60"/>
    <w:rsid w:val="00FB2724"/>
    <w:rsid w:val="00FB43EE"/>
    <w:rsid w:val="00FB52DC"/>
    <w:rsid w:val="00FB5F84"/>
    <w:rsid w:val="00FB72C6"/>
    <w:rsid w:val="00FC1DB6"/>
    <w:rsid w:val="00FC26A0"/>
    <w:rsid w:val="00FC2AC1"/>
    <w:rsid w:val="00FC33E4"/>
    <w:rsid w:val="00FC3A76"/>
    <w:rsid w:val="00FC54C0"/>
    <w:rsid w:val="00FC5894"/>
    <w:rsid w:val="00FC5C81"/>
    <w:rsid w:val="00FC6413"/>
    <w:rsid w:val="00FC68E5"/>
    <w:rsid w:val="00FC724E"/>
    <w:rsid w:val="00FC72E2"/>
    <w:rsid w:val="00FC731D"/>
    <w:rsid w:val="00FC750B"/>
    <w:rsid w:val="00FD0003"/>
    <w:rsid w:val="00FD0137"/>
    <w:rsid w:val="00FD0AF5"/>
    <w:rsid w:val="00FD0B70"/>
    <w:rsid w:val="00FD2374"/>
    <w:rsid w:val="00FD3397"/>
    <w:rsid w:val="00FD3B01"/>
    <w:rsid w:val="00FD443E"/>
    <w:rsid w:val="00FD4CDD"/>
    <w:rsid w:val="00FD4D35"/>
    <w:rsid w:val="00FD4E20"/>
    <w:rsid w:val="00FD50EB"/>
    <w:rsid w:val="00FD5AAE"/>
    <w:rsid w:val="00FD6157"/>
    <w:rsid w:val="00FE09E0"/>
    <w:rsid w:val="00FE0A20"/>
    <w:rsid w:val="00FE1AE5"/>
    <w:rsid w:val="00FE1FD8"/>
    <w:rsid w:val="00FE2A22"/>
    <w:rsid w:val="00FE43A7"/>
    <w:rsid w:val="00FE464D"/>
    <w:rsid w:val="00FE47FB"/>
    <w:rsid w:val="00FE5067"/>
    <w:rsid w:val="00FE548C"/>
    <w:rsid w:val="00FE595E"/>
    <w:rsid w:val="00FE5B09"/>
    <w:rsid w:val="00FE757B"/>
    <w:rsid w:val="00FE79DB"/>
    <w:rsid w:val="00FF0849"/>
    <w:rsid w:val="00FF165C"/>
    <w:rsid w:val="00FF3191"/>
    <w:rsid w:val="00FF4E70"/>
    <w:rsid w:val="00FF5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9FB8B8"/>
  <w15:docId w15:val="{F4AA48EF-8D61-4773-97A0-5098F184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177"/>
    <w:rPr>
      <w:rFonts w:eastAsiaTheme="minorEastAsia" w:cs="Times New Roman"/>
      <w:sz w:val="20"/>
    </w:rPr>
  </w:style>
  <w:style w:type="paragraph" w:styleId="Heading1">
    <w:name w:val="heading 1"/>
    <w:aliases w:val="H1,h1"/>
    <w:basedOn w:val="Normal"/>
    <w:next w:val="Normal"/>
    <w:link w:val="Heading1Char"/>
    <w:uiPriority w:val="9"/>
    <w:qFormat/>
    <w:rsid w:val="00F46177"/>
    <w:pPr>
      <w:keepNext/>
      <w:keepLines/>
      <w:numPr>
        <w:numId w:val="1"/>
      </w:numPr>
      <w:spacing w:before="20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540B5"/>
    <w:pPr>
      <w:keepNext/>
      <w:keepLines/>
      <w:numPr>
        <w:ilvl w:val="1"/>
        <w:numId w:val="7"/>
      </w:numPr>
      <w:suppressAutoHyphen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D7386F"/>
    <w:pPr>
      <w:keepNext/>
      <w:keepLines/>
      <w:numPr>
        <w:ilvl w:val="2"/>
        <w:numId w:val="7"/>
      </w:numPr>
      <w:suppressAutoHyphen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aliases w:val="H4"/>
    <w:basedOn w:val="Heading3"/>
    <w:next w:val="Normal"/>
    <w:link w:val="Heading4Char"/>
    <w:uiPriority w:val="9"/>
    <w:unhideWhenUsed/>
    <w:qFormat/>
    <w:rsid w:val="00D7386F"/>
    <w:pPr>
      <w:numPr>
        <w:ilvl w:val="3"/>
      </w:numPr>
      <w:tabs>
        <w:tab w:val="clear" w:pos="0"/>
        <w:tab w:val="left" w:pos="990"/>
        <w:tab w:val="num" w:pos="1350"/>
      </w:tabs>
      <w:outlineLvl w:val="3"/>
    </w:pPr>
    <w:rPr>
      <w:b w:val="0"/>
    </w:rPr>
  </w:style>
  <w:style w:type="paragraph" w:styleId="Heading5">
    <w:name w:val="heading 5"/>
    <w:aliases w:val="H5"/>
    <w:basedOn w:val="Normal"/>
    <w:next w:val="Normal"/>
    <w:link w:val="Heading5Char"/>
    <w:uiPriority w:val="9"/>
    <w:unhideWhenUsed/>
    <w:qFormat/>
    <w:rsid w:val="0057046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6"/>
    <w:basedOn w:val="Normal"/>
    <w:next w:val="Normal"/>
    <w:link w:val="Heading6Char"/>
    <w:uiPriority w:val="9"/>
    <w:unhideWhenUsed/>
    <w:qFormat/>
    <w:rsid w:val="0057046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046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046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046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"/>
    <w:basedOn w:val="DefaultParagraphFont"/>
    <w:link w:val="Heading1"/>
    <w:uiPriority w:val="9"/>
    <w:rsid w:val="00F46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540B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1C9"/>
    <w:pPr>
      <w:numPr>
        <w:ilvl w:val="1"/>
      </w:numPr>
      <w:spacing w:after="60" w:line="240" w:lineRule="auto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31C9"/>
    <w:rPr>
      <w:rFonts w:ascii="Trebuchet MS" w:eastAsiaTheme="majorEastAsia" w:hAnsi="Trebuchet MS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1C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631C9"/>
    <w:rPr>
      <w:rFonts w:ascii="Trebuchet MS" w:hAnsi="Trebuchet MS"/>
      <w:sz w:val="20"/>
    </w:rPr>
  </w:style>
  <w:style w:type="paragraph" w:styleId="Footer">
    <w:name w:val="footer"/>
    <w:basedOn w:val="Normal"/>
    <w:link w:val="FooterChar"/>
    <w:uiPriority w:val="99"/>
    <w:unhideWhenUsed/>
    <w:rsid w:val="00C631C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631C9"/>
    <w:rPr>
      <w:rFonts w:ascii="Trebuchet MS" w:hAnsi="Trebuchet MS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1C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1C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39D1"/>
    <w:rPr>
      <w:rFonts w:cs="Times New Roman"/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B39D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9D1"/>
    <w:rPr>
      <w:rFonts w:ascii="Cambria" w:eastAsiaTheme="minorEastAsia" w:hAnsi="Cambria" w:cs="Times New Roman"/>
      <w:spacing w:val="5"/>
      <w:sz w:val="52"/>
      <w:szCs w:val="52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D73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D7386F"/>
    <w:rPr>
      <w:rFonts w:asciiTheme="majorHAnsi" w:eastAsiaTheme="majorEastAsia" w:hAnsiTheme="majorHAnsi" w:cstheme="majorBidi"/>
      <w:bCs/>
      <w:color w:val="4F81BD" w:themeColor="accent1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57046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rsid w:val="0057046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570465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704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04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05E8"/>
    <w:rPr>
      <w:rFonts w:ascii="Times New Roman" w:hAnsi="Times New Roman"/>
      <w:sz w:val="24"/>
      <w:szCs w:val="24"/>
    </w:rPr>
  </w:style>
  <w:style w:type="paragraph" w:styleId="ListParagraph">
    <w:name w:val="List Paragraph"/>
    <w:aliases w:val="Subtitle Cover Page,Equipment,Bullet 1,Figure_name,Numbered Indented Text"/>
    <w:basedOn w:val="Normal"/>
    <w:link w:val="ListParagraphChar"/>
    <w:uiPriority w:val="34"/>
    <w:qFormat/>
    <w:rsid w:val="009959D6"/>
    <w:pPr>
      <w:numPr>
        <w:numId w:val="2"/>
      </w:numPr>
      <w:spacing w:line="360" w:lineRule="auto"/>
      <w:contextualSpacing/>
    </w:pPr>
    <w:rPr>
      <w:lang w:val="en-GB"/>
    </w:rPr>
  </w:style>
  <w:style w:type="table" w:customStyle="1" w:styleId="LightShading-Accent11">
    <w:name w:val="Light Shading - Accent 11"/>
    <w:basedOn w:val="TableNormal"/>
    <w:uiPriority w:val="60"/>
    <w:rsid w:val="007F64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B0A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AC8"/>
    <w:rPr>
      <w:color w:val="800080" w:themeColor="followedHyperlink"/>
      <w:u w:val="single"/>
    </w:rPr>
  </w:style>
  <w:style w:type="table" w:customStyle="1" w:styleId="MediumShading1-Accent11">
    <w:name w:val="Medium Shading 1 - Accent 11"/>
    <w:basedOn w:val="TableNormal"/>
    <w:uiPriority w:val="63"/>
    <w:rsid w:val="001F6A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uiPriority w:val="99"/>
    <w:rsid w:val="005E1654"/>
    <w:pPr>
      <w:suppressAutoHyphens/>
      <w:spacing w:after="120" w:line="240" w:lineRule="auto"/>
      <w:jc w:val="both"/>
    </w:pPr>
    <w:rPr>
      <w:rFonts w:ascii="Verdana" w:hAnsi="Verdana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5E1654"/>
    <w:rPr>
      <w:rFonts w:ascii="Verdana" w:eastAsiaTheme="minorEastAsia" w:hAnsi="Verdana" w:cs="Times New Roman"/>
      <w:sz w:val="20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B1F5B"/>
    <w:pPr>
      <w:tabs>
        <w:tab w:val="left" w:pos="400"/>
        <w:tab w:val="right" w:leader="dot" w:pos="9350"/>
      </w:tabs>
      <w:spacing w:before="120" w:after="0" w:line="240" w:lineRule="auto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7CCF"/>
    <w:pPr>
      <w:tabs>
        <w:tab w:val="left" w:pos="600"/>
        <w:tab w:val="right" w:leader="dot" w:pos="9350"/>
      </w:tabs>
      <w:spacing w:after="0" w:line="240" w:lineRule="auto"/>
    </w:pPr>
    <w:rPr>
      <w:rFonts w:asciiTheme="majorHAnsi" w:hAnsiTheme="majorHAnsi"/>
      <w:sz w:val="22"/>
    </w:rPr>
  </w:style>
  <w:style w:type="paragraph" w:styleId="TOC3">
    <w:name w:val="toc 3"/>
    <w:basedOn w:val="TOC1"/>
    <w:next w:val="Normal"/>
    <w:autoRedefine/>
    <w:uiPriority w:val="39"/>
    <w:unhideWhenUsed/>
    <w:rsid w:val="00CB1F5B"/>
    <w:rPr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40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60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94C38"/>
    <w:pPr>
      <w:pBdr>
        <w:between w:val="double" w:sz="6" w:space="0" w:color="auto"/>
      </w:pBdr>
      <w:spacing w:after="0"/>
      <w:ind w:left="1400"/>
    </w:pPr>
    <w:rPr>
      <w:szCs w:val="20"/>
    </w:rPr>
  </w:style>
  <w:style w:type="paragraph" w:customStyle="1" w:styleId="Bullet2">
    <w:name w:val="Bullet2"/>
    <w:basedOn w:val="Normal"/>
    <w:rsid w:val="004239C6"/>
    <w:pPr>
      <w:keepLines/>
      <w:numPr>
        <w:numId w:val="3"/>
      </w:numPr>
      <w:tabs>
        <w:tab w:val="left" w:pos="1985"/>
      </w:tabs>
      <w:overflowPunct w:val="0"/>
      <w:autoSpaceDE w:val="0"/>
      <w:autoSpaceDN w:val="0"/>
      <w:adjustRightInd w:val="0"/>
      <w:spacing w:after="240" w:line="240" w:lineRule="auto"/>
      <w:ind w:left="1985"/>
      <w:jc w:val="both"/>
      <w:textAlignment w:val="baseline"/>
    </w:pPr>
    <w:rPr>
      <w:rFonts w:ascii="Times New Roman" w:eastAsia="Times New Roman" w:hAnsi="Times New Roman"/>
      <w:sz w:val="24"/>
      <w:szCs w:val="20"/>
      <w:lang w:val="en-GB"/>
    </w:rPr>
  </w:style>
  <w:style w:type="paragraph" w:styleId="NormalIndent">
    <w:name w:val="Normal Indent"/>
    <w:basedOn w:val="Normal"/>
    <w:rsid w:val="005E6CB7"/>
    <w:pPr>
      <w:overflowPunct w:val="0"/>
      <w:autoSpaceDE w:val="0"/>
      <w:autoSpaceDN w:val="0"/>
      <w:adjustRightInd w:val="0"/>
      <w:spacing w:after="240" w:line="240" w:lineRule="auto"/>
      <w:ind w:left="851"/>
      <w:jc w:val="both"/>
      <w:textAlignment w:val="baseline"/>
    </w:pPr>
    <w:rPr>
      <w:rFonts w:ascii="Times New Roman" w:eastAsia="Times New Roman" w:hAnsi="Times New Roman"/>
      <w:sz w:val="24"/>
      <w:szCs w:val="20"/>
      <w:lang w:val="en-GB"/>
    </w:rPr>
  </w:style>
  <w:style w:type="table" w:customStyle="1" w:styleId="LightList-Accent11">
    <w:name w:val="Light List - Accent 11"/>
    <w:basedOn w:val="TableNormal"/>
    <w:uiPriority w:val="61"/>
    <w:rsid w:val="006138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07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067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676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676F"/>
    <w:rPr>
      <w:rFonts w:ascii="Trebuchet MS" w:eastAsiaTheme="minorEastAsia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7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76F"/>
    <w:rPr>
      <w:rFonts w:ascii="Trebuchet MS" w:eastAsiaTheme="minorEastAsia" w:hAnsi="Trebuchet MS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B289D"/>
  </w:style>
  <w:style w:type="character" w:customStyle="1" w:styleId="textpurplestrongitalic">
    <w:name w:val="textpurplestrongitalic"/>
    <w:basedOn w:val="DefaultParagraphFont"/>
    <w:rsid w:val="00DB289D"/>
  </w:style>
  <w:style w:type="paragraph" w:customStyle="1" w:styleId="Default">
    <w:name w:val="Default"/>
    <w:rsid w:val="00DF5C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text-blue">
    <w:name w:val="text-blue"/>
    <w:basedOn w:val="DefaultParagraphFont"/>
    <w:rsid w:val="00B856A3"/>
  </w:style>
  <w:style w:type="character" w:customStyle="1" w:styleId="ListParagraphChar">
    <w:name w:val="List Paragraph Char"/>
    <w:aliases w:val="Subtitle Cover Page Char,Equipment Char,Bullet 1 Char,Figure_name Char,Numbered Indented Text Char"/>
    <w:basedOn w:val="DefaultParagraphFont"/>
    <w:link w:val="ListParagraph"/>
    <w:uiPriority w:val="34"/>
    <w:rsid w:val="00E76E56"/>
    <w:rPr>
      <w:rFonts w:eastAsiaTheme="minorEastAsia" w:cs="Times New Roman"/>
      <w:sz w:val="20"/>
      <w:lang w:val="en-GB"/>
    </w:rPr>
  </w:style>
  <w:style w:type="table" w:customStyle="1" w:styleId="MediumShading1-Accent12">
    <w:name w:val="Medium Shading 1 - Accent 12"/>
    <w:basedOn w:val="TableNormal"/>
    <w:uiPriority w:val="63"/>
    <w:rsid w:val="003C40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Headingnumberingstyle">
    <w:name w:val="Heading numbering style"/>
    <w:uiPriority w:val="99"/>
    <w:rsid w:val="00F86AFE"/>
    <w:pPr>
      <w:numPr>
        <w:numId w:val="4"/>
      </w:numPr>
    </w:pPr>
  </w:style>
  <w:style w:type="paragraph" w:customStyle="1" w:styleId="1bullet">
    <w:name w:val="1 bullet"/>
    <w:basedOn w:val="ListParagraph"/>
    <w:link w:val="1bulletChar"/>
    <w:qFormat/>
    <w:rsid w:val="00F86AFE"/>
    <w:pPr>
      <w:numPr>
        <w:numId w:val="0"/>
      </w:numPr>
      <w:spacing w:before="120" w:after="60" w:line="240" w:lineRule="auto"/>
    </w:pPr>
    <w:rPr>
      <w:rFonts w:ascii="Calibri" w:hAnsi="Calibri" w:cstheme="minorHAnsi"/>
      <w:szCs w:val="20"/>
      <w:lang w:val="en-AU"/>
    </w:rPr>
  </w:style>
  <w:style w:type="character" w:customStyle="1" w:styleId="1bulletChar">
    <w:name w:val="1 bullet Char"/>
    <w:basedOn w:val="ListParagraphChar"/>
    <w:link w:val="1bullet"/>
    <w:rsid w:val="00F86AFE"/>
    <w:rPr>
      <w:rFonts w:ascii="Calibri" w:eastAsiaTheme="minorEastAsia" w:hAnsi="Calibri" w:cstheme="minorHAnsi"/>
      <w:sz w:val="20"/>
      <w:szCs w:val="20"/>
      <w:lang w:val="en-AU"/>
    </w:rPr>
  </w:style>
  <w:style w:type="paragraph" w:customStyle="1" w:styleId="PFNumLevel2">
    <w:name w:val="PF (Num) Level 2"/>
    <w:basedOn w:val="Normal"/>
    <w:link w:val="PFNumLevel2Char"/>
    <w:uiPriority w:val="99"/>
    <w:rsid w:val="00F86AFE"/>
    <w:pPr>
      <w:tabs>
        <w:tab w:val="num" w:pos="924"/>
        <w:tab w:val="left" w:pos="2773"/>
        <w:tab w:val="left" w:pos="3697"/>
        <w:tab w:val="left" w:pos="4621"/>
        <w:tab w:val="left" w:pos="5545"/>
        <w:tab w:val="left" w:pos="6469"/>
        <w:tab w:val="left" w:pos="7394"/>
        <w:tab w:val="left" w:pos="8318"/>
        <w:tab w:val="right" w:pos="8930"/>
      </w:tabs>
      <w:spacing w:before="120" w:after="120"/>
      <w:ind w:left="924" w:hanging="924"/>
    </w:pPr>
    <w:rPr>
      <w:rFonts w:ascii="Arial" w:eastAsia="Times New Roman" w:hAnsi="Arial"/>
      <w:color w:val="000000"/>
      <w:sz w:val="22"/>
      <w:szCs w:val="20"/>
      <w:lang w:val="en-AU"/>
    </w:rPr>
  </w:style>
  <w:style w:type="character" w:customStyle="1" w:styleId="PFNumLevel2Char">
    <w:name w:val="PF (Num) Level 2 Char"/>
    <w:link w:val="PFNumLevel2"/>
    <w:uiPriority w:val="99"/>
    <w:locked/>
    <w:rsid w:val="00F86AFE"/>
    <w:rPr>
      <w:rFonts w:ascii="Arial" w:eastAsia="Times New Roman" w:hAnsi="Arial" w:cs="Times New Roman"/>
      <w:color w:val="000000"/>
      <w:szCs w:val="20"/>
      <w:lang w:val="en-AU"/>
    </w:rPr>
  </w:style>
  <w:style w:type="paragraph" w:customStyle="1" w:styleId="TableHeading">
    <w:name w:val="Table Heading"/>
    <w:basedOn w:val="Normal"/>
    <w:uiPriority w:val="99"/>
    <w:rsid w:val="000473F1"/>
    <w:pPr>
      <w:spacing w:before="60" w:after="60" w:line="300" w:lineRule="exact"/>
    </w:pPr>
    <w:rPr>
      <w:rFonts w:ascii="Arial Narrow" w:eastAsia="Times New Roman" w:hAnsi="Arial Narrow"/>
      <w:b/>
      <w:sz w:val="22"/>
      <w:szCs w:val="20"/>
      <w:lang w:val="en-AU"/>
    </w:rPr>
  </w:style>
  <w:style w:type="character" w:customStyle="1" w:styleId="moreintopl">
    <w:name w:val="moreintopl"/>
    <w:basedOn w:val="DefaultParagraphFont"/>
    <w:rsid w:val="004A2829"/>
  </w:style>
  <w:style w:type="character" w:customStyle="1" w:styleId="heading40">
    <w:name w:val="heading4"/>
    <w:basedOn w:val="DefaultParagraphFont"/>
    <w:rsid w:val="00C74226"/>
  </w:style>
  <w:style w:type="character" w:customStyle="1" w:styleId="total">
    <w:name w:val="total"/>
    <w:basedOn w:val="DefaultParagraphFont"/>
    <w:rsid w:val="00C74226"/>
  </w:style>
  <w:style w:type="character" w:customStyle="1" w:styleId="numeric">
    <w:name w:val="numeric"/>
    <w:basedOn w:val="DefaultParagraphFont"/>
    <w:rsid w:val="00C74226"/>
  </w:style>
  <w:style w:type="paragraph" w:styleId="NoSpacing">
    <w:name w:val="No Spacing"/>
    <w:link w:val="NoSpacingChar"/>
    <w:uiPriority w:val="1"/>
    <w:qFormat/>
    <w:rsid w:val="00F461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F46177"/>
    <w:rPr>
      <w:rFonts w:eastAsiaTheme="minorEastAsia"/>
    </w:rPr>
  </w:style>
  <w:style w:type="paragraph" w:styleId="BodyTextIndent">
    <w:name w:val="Body Text Indent"/>
    <w:basedOn w:val="Normal"/>
    <w:link w:val="BodyTextIndentChar"/>
    <w:unhideWhenUsed/>
    <w:rsid w:val="00B51C19"/>
    <w:pPr>
      <w:spacing w:after="120"/>
      <w:ind w:left="360"/>
    </w:pPr>
    <w:rPr>
      <w:rFonts w:ascii="Calibri" w:eastAsia="Times New Roman" w:hAnsi="Calibri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51C19"/>
    <w:rPr>
      <w:rFonts w:ascii="Calibri" w:eastAsia="Times New Roman" w:hAnsi="Calibri" w:cs="Times New Roman"/>
      <w:sz w:val="20"/>
    </w:rPr>
  </w:style>
  <w:style w:type="paragraph" w:customStyle="1" w:styleId="DesignMeth-BulletLevel1">
    <w:name w:val="Design Meth - Bullet Level 1"/>
    <w:basedOn w:val="Normal"/>
    <w:rsid w:val="00B51C19"/>
    <w:pPr>
      <w:widowControl w:val="0"/>
      <w:numPr>
        <w:numId w:val="5"/>
      </w:numPr>
      <w:spacing w:after="0" w:line="240" w:lineRule="auto"/>
    </w:pPr>
    <w:rPr>
      <w:rFonts w:ascii="Comic Sans MS" w:eastAsia="Times New Roman" w:hAnsi="Comic Sans MS"/>
      <w:snapToGrid w:val="0"/>
      <w:sz w:val="16"/>
      <w:szCs w:val="20"/>
    </w:rPr>
  </w:style>
  <w:style w:type="paragraph" w:customStyle="1" w:styleId="usecase">
    <w:name w:val="use case"/>
    <w:basedOn w:val="Normal"/>
    <w:qFormat/>
    <w:rsid w:val="00B51C19"/>
    <w:pPr>
      <w:spacing w:after="0" w:line="240" w:lineRule="auto"/>
    </w:pPr>
    <w:rPr>
      <w:rFonts w:ascii="Calibri" w:eastAsia="Arial Unicode MS" w:hAnsi="Calibri" w:cs="Arial"/>
      <w:sz w:val="22"/>
      <w:lang w:bidi="en-US"/>
    </w:rPr>
  </w:style>
  <w:style w:type="paragraph" w:customStyle="1" w:styleId="usecasetitle">
    <w:name w:val="use case title"/>
    <w:basedOn w:val="Normal"/>
    <w:next w:val="usecase"/>
    <w:qFormat/>
    <w:rsid w:val="00B51C19"/>
    <w:pPr>
      <w:spacing w:after="0" w:line="240" w:lineRule="auto"/>
    </w:pPr>
    <w:rPr>
      <w:rFonts w:ascii="Calibri" w:eastAsia="Arial Unicode MS" w:hAnsi="Calibri" w:cs="Arial"/>
      <w:b/>
      <w:sz w:val="24"/>
      <w:szCs w:val="24"/>
      <w:lang w:bidi="en-US"/>
    </w:rPr>
  </w:style>
  <w:style w:type="paragraph" w:customStyle="1" w:styleId="Bullets">
    <w:name w:val="Bullets"/>
    <w:basedOn w:val="Header"/>
    <w:link w:val="BulletsChar"/>
    <w:qFormat/>
    <w:rsid w:val="00B51C19"/>
    <w:pPr>
      <w:numPr>
        <w:ilvl w:val="2"/>
        <w:numId w:val="6"/>
      </w:numPr>
      <w:tabs>
        <w:tab w:val="clear" w:pos="4680"/>
        <w:tab w:val="clear" w:pos="9360"/>
      </w:tabs>
    </w:pPr>
    <w:rPr>
      <w:rFonts w:ascii="Calibri" w:eastAsia="Arial Unicode MS" w:hAnsi="Calibri" w:cs="Arial"/>
      <w:color w:val="000000"/>
      <w:szCs w:val="20"/>
      <w:lang w:bidi="en-US"/>
    </w:rPr>
  </w:style>
  <w:style w:type="character" w:customStyle="1" w:styleId="BulletsChar">
    <w:name w:val="Bullets Char"/>
    <w:link w:val="Bullets"/>
    <w:rsid w:val="00B51C19"/>
    <w:rPr>
      <w:rFonts w:ascii="Calibri" w:eastAsia="Arial Unicode MS" w:hAnsi="Calibri" w:cs="Arial"/>
      <w:color w:val="000000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0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0700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D07EB0"/>
    <w:pPr>
      <w:spacing w:after="0" w:line="240" w:lineRule="auto"/>
    </w:pPr>
    <w:rPr>
      <w:rFonts w:eastAsiaTheme="minorEastAsia" w:cs="Times New Roman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53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5393D"/>
    <w:rPr>
      <w:rFonts w:ascii="Tahoma" w:eastAsiaTheme="minorEastAsia" w:hAnsi="Tahoma" w:cs="Tahoma"/>
      <w:sz w:val="16"/>
      <w:szCs w:val="16"/>
    </w:rPr>
  </w:style>
  <w:style w:type="character" w:customStyle="1" w:styleId="attribute">
    <w:name w:val="attribute"/>
    <w:basedOn w:val="DefaultParagraphFont"/>
    <w:rsid w:val="007A0637"/>
  </w:style>
  <w:style w:type="character" w:customStyle="1" w:styleId="value">
    <w:name w:val="value"/>
    <w:basedOn w:val="DefaultParagraphFont"/>
    <w:rsid w:val="007A0637"/>
  </w:style>
  <w:style w:type="character" w:customStyle="1" w:styleId="string">
    <w:name w:val="string"/>
    <w:basedOn w:val="DefaultParagraphFont"/>
    <w:rsid w:val="007A0637"/>
  </w:style>
  <w:style w:type="character" w:customStyle="1" w:styleId="literal">
    <w:name w:val="literal"/>
    <w:basedOn w:val="DefaultParagraphFont"/>
    <w:rsid w:val="007A0637"/>
  </w:style>
  <w:style w:type="character" w:styleId="Emphasis">
    <w:name w:val="Emphasis"/>
    <w:basedOn w:val="DefaultParagraphFont"/>
    <w:uiPriority w:val="20"/>
    <w:qFormat/>
    <w:rsid w:val="00C26D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2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58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80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22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4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8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9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3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5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2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4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7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4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7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6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9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5662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3798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534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3188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459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470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959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29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227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9267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28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6598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8258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807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881">
          <w:marLeft w:val="57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846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097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360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632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8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25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3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28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7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5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7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5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8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3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1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05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4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8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2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8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6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32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999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6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92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69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74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60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09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5671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250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739">
          <w:marLeft w:val="2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2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50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0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2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02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9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2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0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1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40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3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6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3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6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6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8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6A11D9-2AD7-4353-9A5E-6FF21797C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21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RBT</Company>
  <LinksUpToDate>false</LinksUpToDate>
  <CharactersWithSpaces>11556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</dc:creator>
  <cp:lastModifiedBy>Dharmendra Kumar Singh</cp:lastModifiedBy>
  <cp:revision>235</cp:revision>
  <cp:lastPrinted>2017-05-19T09:34:00Z</cp:lastPrinted>
  <dcterms:created xsi:type="dcterms:W3CDTF">2018-07-13T12:28:00Z</dcterms:created>
  <dcterms:modified xsi:type="dcterms:W3CDTF">2019-02-22T07:47:00Z</dcterms:modified>
</cp:coreProperties>
</file>